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rPr>
          <w:rFonts w:ascii="Times New Roman" w:hAnsi="Times New Roman"/>
          <w:sz w:val="22"/>
          <w:lang w:val="en-GB"/>
        </w:rPr>
      </w:pPr>
      <w:r>
        <w:rPr/>
      </w:r>
    </w:p>
    <w:p>
      <w:pPr>
        <w:pStyle w:val="Normal"/>
        <w:ind w:hanging="0"/>
        <w:rPr>
          <w:rFonts w:ascii="Times New Roman" w:hAnsi="Times New Roman"/>
          <w:sz w:val="22"/>
          <w:lang w:val="en-GB"/>
        </w:rPr>
      </w:pPr>
      <w:r>
        <w:rPr>
          <w:rFonts w:ascii="Times New Roman" w:hAnsi="Times New Roman"/>
          <w:sz w:val="22"/>
          <w:lang w:val="en-GB"/>
        </w:rPr>
        <w:drawing>
          <wp:anchor behindDoc="0" distT="0" distB="0" distL="0" distR="0" simplePos="0" locked="0" layoutInCell="0" allowOverlap="1" relativeHeight="2">
            <wp:simplePos x="0" y="0"/>
            <wp:positionH relativeFrom="column">
              <wp:posOffset>-35560</wp:posOffset>
            </wp:positionH>
            <wp:positionV relativeFrom="paragraph">
              <wp:posOffset>17145</wp:posOffset>
            </wp:positionV>
            <wp:extent cx="2829560" cy="5384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29560" cy="538480"/>
                    </a:xfrm>
                    <a:prstGeom prst="rect">
                      <a:avLst/>
                    </a:prstGeom>
                    <a:noFill/>
                  </pic:spPr>
                </pic:pic>
              </a:graphicData>
            </a:graphic>
          </wp:anchor>
        </w:drawing>
      </w:r>
    </w:p>
    <w:p>
      <w:pPr>
        <w:pStyle w:val="Normal"/>
        <w:ind w:hanging="0"/>
        <w:rPr>
          <w:rFonts w:ascii="Times New Roman" w:hAnsi="Times New Roman"/>
          <w:sz w:val="22"/>
          <w:lang w:val="en-GB"/>
        </w:rPr>
      </w:pPr>
      <w:r>
        <w:rPr>
          <w:rFonts w:ascii="Times New Roman" w:hAnsi="Times New Roman"/>
          <w:sz w:val="22"/>
          <w:lang w:val="en-GB"/>
        </w:rPr>
      </w:r>
    </w:p>
    <w:p>
      <w:pPr>
        <w:pStyle w:val="Normal"/>
        <w:ind w:hanging="0"/>
        <w:rPr>
          <w:rFonts w:ascii="Times New Roman" w:hAnsi="Times New Roman"/>
          <w:sz w:val="22"/>
          <w:lang w:val="en-GB"/>
        </w:rPr>
      </w:pPr>
      <w:r>
        <w:rPr>
          <w:rFonts w:ascii="Times New Roman" w:hAnsi="Times New Roman"/>
          <w:sz w:val="22"/>
          <w:lang w:val="en-US"/>
        </w:rPr>
        <w:t xml:space="preserve">Bastien Rance </w:t>
      </w:r>
      <w:r>
        <w:rPr>
          <w:rFonts w:ascii="Times New Roman" w:hAnsi="Times New Roman"/>
          <w:sz w:val="22"/>
          <w:lang w:val="en-GB"/>
        </w:rPr>
        <w:t>and co-authors</w:t>
      </w:r>
    </w:p>
    <w:p>
      <w:pPr>
        <w:pStyle w:val="Normal"/>
        <w:ind w:hanging="0"/>
        <w:rPr>
          <w:rFonts w:ascii="Times New Roman" w:hAnsi="Times New Roman"/>
          <w:sz w:val="22"/>
          <w:lang w:val="en-GB"/>
        </w:rPr>
      </w:pPr>
      <w:r>
        <w:rPr>
          <w:rFonts w:ascii="Times New Roman" w:hAnsi="Times New Roman"/>
          <w:sz w:val="22"/>
          <w:lang w:val="en-GB"/>
        </w:rPr>
        <w:t>Hôpital Européen Georges Pompidou, APHP</w:t>
      </w:r>
    </w:p>
    <w:p>
      <w:pPr>
        <w:pStyle w:val="Normal"/>
        <w:ind w:hanging="0"/>
        <w:rPr>
          <w:rFonts w:ascii="Times New Roman" w:hAnsi="Times New Roman"/>
          <w:sz w:val="22"/>
        </w:rPr>
      </w:pPr>
      <w:r>
        <w:rPr>
          <w:rFonts w:ascii="Times New Roman" w:hAnsi="Times New Roman"/>
          <w:sz w:val="22"/>
        </w:rPr>
        <w:t>20 rue Leblanc</w:t>
      </w:r>
    </w:p>
    <w:p>
      <w:pPr>
        <w:pStyle w:val="Normal"/>
        <w:ind w:hanging="0"/>
        <w:rPr>
          <w:rFonts w:ascii="Times New Roman" w:hAnsi="Times New Roman"/>
          <w:sz w:val="22"/>
        </w:rPr>
      </w:pPr>
      <w:r>
        <w:rPr>
          <w:rFonts w:ascii="Times New Roman" w:hAnsi="Times New Roman"/>
          <w:sz w:val="22"/>
        </w:rPr>
        <w:t>75015 Paris, France</w:t>
      </w:r>
    </w:p>
    <w:p>
      <w:pPr>
        <w:pStyle w:val="Normal"/>
        <w:ind w:hanging="0"/>
        <w:rPr>
          <w:rFonts w:ascii="Times New Roman" w:hAnsi="Times New Roman"/>
          <w:sz w:val="22"/>
        </w:rPr>
      </w:pPr>
      <w:r>
        <w:rPr>
          <w:rFonts w:ascii="Times New Roman" w:hAnsi="Times New Roman"/>
          <w:sz w:val="22"/>
        </w:rPr>
        <w:t>Email: bastien.rance@aphp.fr</w:t>
      </w:r>
    </w:p>
    <w:p>
      <w:pPr>
        <w:pStyle w:val="Normal"/>
        <w:ind w:hanging="0" w:left="5760"/>
        <w:jc w:val="right"/>
        <w:rPr>
          <w:lang w:val="en-US"/>
        </w:rPr>
      </w:pPr>
      <w:r>
        <w:rPr>
          <w:rFonts w:ascii="Times New Roman" w:hAnsi="Times New Roman"/>
          <w:sz w:val="22"/>
          <w:lang w:val="en-US"/>
        </w:rPr>
        <w:t>Editorial Board</w:t>
      </w:r>
    </w:p>
    <w:p>
      <w:pPr>
        <w:pStyle w:val="Normal"/>
        <w:ind w:hanging="0" w:left="5760"/>
        <w:jc w:val="right"/>
        <w:rPr>
          <w:lang w:val="en-US"/>
        </w:rPr>
      </w:pPr>
      <w:r>
        <w:rPr>
          <w:rFonts w:ascii="Times New Roman" w:hAnsi="Times New Roman"/>
          <w:sz w:val="22"/>
          <w:lang w:val="en-US"/>
        </w:rPr>
        <w:t>Journal of Biomedical Informatics</w:t>
      </w:r>
    </w:p>
    <w:p>
      <w:pPr>
        <w:pStyle w:val="Normal"/>
        <w:ind w:hanging="0" w:left="5760"/>
        <w:jc w:val="right"/>
        <w:rPr>
          <w:lang w:val="en-US"/>
        </w:rPr>
      </w:pPr>
      <w:r>
        <w:rPr>
          <w:rFonts w:eastAsia="Times New Roman" w:ascii="Times New Roman" w:hAnsi="Times New Roman"/>
          <w:color w:val="000000"/>
          <w:sz w:val="22"/>
          <w:lang w:val="en-US" w:eastAsia="en-GB"/>
        </w:rPr>
        <w:t>Elsevier</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t>Date: August 28th, 2024</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t xml:space="preserve">Dear Editors,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We are pleased to submit our manuscript entitled “</w:t>
      </w:r>
      <w:r>
        <w:rPr>
          <w:rFonts w:eastAsia="Times New Roman" w:ascii="Times New Roman" w:hAnsi="Times New Roman"/>
          <w:color w:val="000000"/>
          <w:sz w:val="22"/>
          <w:lang w:val="en-US" w:eastAsia="en-GB"/>
        </w:rPr>
        <w:t>Enhancing Clinical Data Warehouses with Provenance and Large File Management: The gitOmmix Approach for Clinical Omics Data</w:t>
      </w:r>
      <w:r>
        <w:rPr>
          <w:rFonts w:eastAsia="Times New Roman" w:ascii="Times New Roman" w:hAnsi="Times New Roman"/>
          <w:color w:val="000000"/>
          <w:sz w:val="22"/>
          <w:lang w:val="en-GB" w:eastAsia="en-GB"/>
        </w:rPr>
        <w:t>” to be considered for publication as an Original Research Paper. This article describes gitOmmix, an open-source tool that aims at complementing Clinical Data Warehouse systems with the management of large data files, such as those produced in medical genomics or imaging, and enabling longitudianl relationships between clinical events. To this aim, gitOmmix leverages file versioning tools (git and git-annex), a provenance knowledge graph based on the standard ontology PROV-O, and a data model that aligns the versioning system and the provenance graph. Our core contribution is a method and its implementation to record, manage, query, and retrieve omics data related to clinical events and vice-versa.</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We believe that the Journal of Biomedical Informatics is an adapted venue to our contribution, as it proposes an original methodological contribution, motivated by a key clinical use case: enabling using large omics data files in association with clinically relevant information, what is central to translational bioinformatics. Indeed, large data files are generated during routine care, involved in longitudinal follow-up and complex clinical decision-making. In addition, gitOmmix is designed as an open source tool and implements FAIR principles.</w:t>
      </w:r>
      <w:del w:id="0" w:author="Unknown Author" w:date="2024-08-29T20:33:47Z">
        <w:r>
          <w:rPr>
            <w:rFonts w:eastAsia="Times New Roman" w:ascii="Times New Roman" w:hAnsi="Times New Roman"/>
            <w:color w:val="000000"/>
            <w:sz w:val="22"/>
            <w:lang w:val="en-GB" w:eastAsia="en-GB"/>
          </w:rPr>
          <w:delText xml:space="preserve"> </w:delText>
        </w:r>
      </w:del>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 xml:space="preserve">This is original work that is not submitted elsewhere. No other manuscript or material about this work is under review by any journal. The people who revised the manuscript are the co-authors.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 xml:space="preserve">Thank you for the consideration of our manuscript for publication in the Journal of Biomedical Informatics. </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Sincerely,</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Bastien Rance* and co-authors</w:t>
      </w:r>
    </w:p>
    <w:p>
      <w:pPr>
        <w:pStyle w:val="Normal"/>
        <w:ind w:hanging="0"/>
        <w:rPr>
          <w:rFonts w:ascii="Times New Roman" w:hAnsi="Times New Roman" w:eastAsia="Times New Roman"/>
          <w:color w:val="000000"/>
          <w:sz w:val="22"/>
          <w:lang w:val="en-GB" w:eastAsia="en-GB"/>
        </w:rPr>
      </w:pPr>
      <w:r>
        <w:rPr>
          <w:rFonts w:eastAsia="Times New Roman" w:ascii="Times New Roman" w:hAnsi="Times New Roman"/>
          <w:color w:val="000000"/>
          <w:sz w:val="22"/>
          <w:lang w:val="en-GB" w:eastAsia="en-GB"/>
        </w:rPr>
        <w:t>*Corresponding author, see contact information in the header of this letter.</w:t>
      </w:r>
    </w:p>
    <w:p>
      <w:pPr>
        <w:pStyle w:val="Normal"/>
        <w:ind w:hanging="0"/>
        <w:rPr>
          <w:rFonts w:ascii="Times New Roman" w:hAnsi="Times New Roman" w:eastAsia="Times New Roman"/>
          <w:color w:val="000000"/>
          <w:sz w:val="22"/>
          <w:lang w:val="en-FR" w:eastAsia="en-GB"/>
        </w:rPr>
      </w:pPr>
      <w:r>
        <w:rPr>
          <w:rFonts w:eastAsia="Times New Roman" w:ascii="Times New Roman" w:hAnsi="Times New Roman"/>
          <w:color w:val="000000"/>
          <w:sz w:val="22"/>
          <w:lang w:val="en-GB" w:eastAsia="en-GB"/>
        </w:rPr>
        <w:t>The authors did not have any prior discussion with JBI Editorial Board members.</w:t>
      </w:r>
    </w:p>
    <w:p>
      <w:pPr>
        <w:pStyle w:val="Normal"/>
        <w:rPr>
          <w:rFonts w:ascii="Times New Roman" w:hAnsi="Times New Roman" w:eastAsia="Times New Roman"/>
          <w:color w:val="000000"/>
          <w:sz w:val="22"/>
          <w:lang w:val="en-FR" w:eastAsia="en-GB"/>
        </w:rPr>
      </w:pPr>
      <w:r>
        <w:rPr>
          <w:rFonts w:eastAsia="Times New Roman" w:ascii="Times New Roman" w:hAnsi="Times New Roman"/>
          <w:color w:val="000000"/>
          <w:sz w:val="22"/>
          <w:lang w:val="en-FR" w:eastAsia="en-GB"/>
        </w:rPr>
      </w:r>
    </w:p>
    <w:p>
      <w:pPr>
        <w:pStyle w:val="Normal"/>
        <w:ind w:hanging="0"/>
        <w:rPr>
          <w:rFonts w:ascii="Times New Roman" w:hAnsi="Times New Roman" w:cs="Times New Roman"/>
          <w:sz w:val="22"/>
          <w:lang w:val="en-GB"/>
        </w:rPr>
      </w:pPr>
      <w:r>
        <w:rPr>
          <w:rFonts w:cs="Times New Roman" w:ascii="Times New Roman" w:hAnsi="Times New Roman"/>
          <w:sz w:val="22"/>
          <w:lang w:val="en-GB"/>
        </w:rPr>
      </w:r>
    </w:p>
    <w:p>
      <w:pPr>
        <w:pStyle w:val="Normal"/>
        <w:ind w:hanging="0"/>
        <w:rPr>
          <w:rFonts w:ascii="Times New Roman" w:hAnsi="Times New Roman" w:cs="Times New Roman"/>
          <w:sz w:val="22"/>
          <w:lang w:val="en-GB"/>
          <w:ins w:id="1" w:author="Unknown Author" w:date="2024-08-29T20:35:38Z"/>
        </w:rPr>
      </w:pPr>
      <w:r>
        <w:rPr>
          <w:rFonts w:cs="Times New Roman" w:ascii="Times New Roman" w:hAnsi="Times New Roman"/>
          <w:sz w:val="22"/>
          <w:lang w:val="en-GB"/>
        </w:rPr>
        <w:t>Bastien Rance</w:t>
      </w:r>
    </w:p>
    <w:p>
      <w:pPr>
        <w:pStyle w:val="Normal"/>
        <w:ind w:hanging="0"/>
        <w:rPr>
          <w:rFonts w:ascii="Times New Roman" w:hAnsi="Times New Roman" w:cs="Times New Roman"/>
          <w:sz w:val="22"/>
          <w:lang w:val="en-GB"/>
        </w:rPr>
      </w:pPr>
      <w:r>
        <w:rPr/>
        <w:drawing>
          <wp:anchor behindDoc="0" distT="0" distB="0" distL="0" distR="0" simplePos="0" locked="0" layoutInCell="1" allowOverlap="1" relativeHeight="3">
            <wp:simplePos x="0" y="0"/>
            <wp:positionH relativeFrom="column">
              <wp:posOffset>349250</wp:posOffset>
            </wp:positionH>
            <wp:positionV relativeFrom="paragraph">
              <wp:posOffset>103505</wp:posOffset>
            </wp:positionV>
            <wp:extent cx="739775" cy="498475"/>
            <wp:effectExtent l="0" t="0" r="0" b="0"/>
            <wp:wrapNone/>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4500" t="19206" r="13632" b="17934"/>
                    <a:stretch>
                      <a:fillRect/>
                    </a:stretch>
                  </pic:blipFill>
                  <pic:spPr bwMode="auto">
                    <a:xfrm>
                      <a:off x="0" y="0"/>
                      <a:ext cx="739775" cy="498475"/>
                    </a:xfrm>
                    <a:prstGeom prst="rect">
                      <a:avLst/>
                    </a:prstGeom>
                    <a:noFill/>
                  </pic:spPr>
                </pic:pic>
              </a:graphicData>
            </a:graphic>
          </wp:anchor>
        </w:drawing>
      </w:r>
    </w:p>
    <w:sectPr>
      <w:type w:val="nextPage"/>
      <w:pgSz w:w="11906" w:h="16838"/>
      <w:pgMar w:left="1418" w:right="1418" w:gutter="0" w:header="0" w:top="0" w:footer="0" w:bottom="79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auto"/>
    <w:pitch w:val="variable"/>
  </w:font>
  <w:font w:name="Arial">
    <w:charset w:val="01"/>
    <w:family w:val="swiss"/>
    <w:pitch w:val="variable"/>
  </w:font>
  <w:font w:name="Times New Roman">
    <w:charset w:val="01"/>
    <w:family w:val="roman"/>
    <w:pitch w:val="variable"/>
  </w:font>
  <w:font w:name="Wingdings">
    <w:charset w:val="02"/>
    <w:family w:val="auto"/>
    <w:pitch w:val="default"/>
  </w:font>
  <w:font w:name="Calibri">
    <w:charset w:val="01"/>
    <w:family w:val="swiss"/>
    <w:pitch w:val="default"/>
  </w:font>
  <w:font w:name="Symbol">
    <w:charset w:val="02"/>
    <w:family w:val="auto"/>
    <w:pitch w:val="default"/>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84"/>
        </w:tabs>
        <w:ind w:left="0" w:firstLine="57"/>
      </w:pPr>
      <w:rPr>
        <w:rFonts w:ascii="Wingdings" w:hAnsi="Wingdings" w:cs="Wingdings" w:hint="default"/>
        <w:sz w:val="18"/>
        <w:color w:themeColor="accent1" w:val="E63312"/>
      </w:rPr>
    </w:lvl>
    <w:lvl w:ilvl="1">
      <w:start w:val="1"/>
      <w:numFmt w:val="bullet"/>
      <w:lvlText w:val="-"/>
      <w:lvlJc w:val="left"/>
      <w:pPr>
        <w:tabs>
          <w:tab w:val="num" w:pos="199"/>
        </w:tabs>
        <w:ind w:left="-85" w:firstLine="284"/>
      </w:pPr>
      <w:rPr>
        <w:rFonts w:ascii="Calibri" w:hAnsi="Calibri" w:cs="Calibri" w:hint="default"/>
      </w:rPr>
    </w:lvl>
    <w:lvl w:ilvl="2">
      <w:start w:val="1"/>
      <w:numFmt w:val="bullet"/>
      <w:lvlText w:val="."/>
      <w:lvlJc w:val="left"/>
      <w:pPr>
        <w:tabs>
          <w:tab w:val="num" w:pos="114"/>
        </w:tabs>
        <w:ind w:left="-170" w:firstLine="284"/>
      </w:pPr>
      <w:rPr>
        <w:rFonts w:ascii="Calibri" w:hAnsi="Calibri" w:cs="Calibri" w:hint="default"/>
        <w:sz w:val="20"/>
        <w:i w:val="false"/>
        <w:b/>
      </w:rPr>
    </w:lvl>
    <w:lvl w:ilvl="3">
      <w:start w:val="1"/>
      <w:numFmt w:val="bullet"/>
      <w:lvlText w:val=""/>
      <w:lvlJc w:val="left"/>
      <w:pPr>
        <w:tabs>
          <w:tab w:val="num" w:pos="29"/>
        </w:tabs>
        <w:ind w:left="-255" w:firstLine="284"/>
      </w:pPr>
      <w:rPr>
        <w:rFonts w:ascii="Symbol" w:hAnsi="Symbol" w:cs="Symbol" w:hint="default"/>
      </w:rPr>
    </w:lvl>
    <w:lvl w:ilvl="4">
      <w:start w:val="1"/>
      <w:numFmt w:val="bullet"/>
      <w:lvlText w:val=""/>
      <w:lvlJc w:val="left"/>
      <w:pPr>
        <w:tabs>
          <w:tab w:val="num" w:pos="0"/>
        </w:tabs>
        <w:ind w:left="-340" w:firstLine="284"/>
      </w:pPr>
      <w:rPr>
        <w:rFonts w:ascii="Symbol" w:hAnsi="Symbol" w:cs="Symbol" w:hint="default"/>
      </w:rPr>
    </w:lvl>
    <w:lvl w:ilvl="5">
      <w:start w:val="1"/>
      <w:numFmt w:val="bullet"/>
      <w:lvlText w:val=""/>
      <w:lvlJc w:val="left"/>
      <w:pPr>
        <w:tabs>
          <w:tab w:val="num" w:pos="0"/>
        </w:tabs>
        <w:ind w:left="-425" w:firstLine="284"/>
      </w:pPr>
      <w:rPr>
        <w:rFonts w:ascii="Wingdings" w:hAnsi="Wingdings" w:cs="Wingdings" w:hint="default"/>
      </w:rPr>
    </w:lvl>
    <w:lvl w:ilvl="6">
      <w:start w:val="1"/>
      <w:numFmt w:val="bullet"/>
      <w:lvlText w:val=""/>
      <w:lvlJc w:val="left"/>
      <w:pPr>
        <w:tabs>
          <w:tab w:val="num" w:pos="0"/>
        </w:tabs>
        <w:ind w:left="-510" w:firstLine="284"/>
      </w:pPr>
      <w:rPr>
        <w:rFonts w:ascii="Wingdings" w:hAnsi="Wingdings" w:cs="Wingdings" w:hint="default"/>
      </w:rPr>
    </w:lvl>
    <w:lvl w:ilvl="7">
      <w:start w:val="1"/>
      <w:numFmt w:val="bullet"/>
      <w:lvlText w:val=""/>
      <w:lvlJc w:val="left"/>
      <w:pPr>
        <w:tabs>
          <w:tab w:val="num" w:pos="0"/>
        </w:tabs>
        <w:ind w:left="-595" w:firstLine="284"/>
      </w:pPr>
      <w:rPr>
        <w:rFonts w:ascii="Symbol" w:hAnsi="Symbol" w:cs="Symbol" w:hint="default"/>
      </w:rPr>
    </w:lvl>
    <w:lvl w:ilvl="8">
      <w:start w:val="1"/>
      <w:numFmt w:val="bullet"/>
      <w:lvlText w:val=""/>
      <w:lvlJc w:val="left"/>
      <w:pPr>
        <w:tabs>
          <w:tab w:val="num" w:pos="0"/>
        </w:tabs>
        <w:ind w:left="-680" w:firstLine="284"/>
      </w:pPr>
      <w:rPr>
        <w:rFonts w:ascii="Symbol" w:hAnsi="Symbol" w:cs="Symbol" w:hint="default"/>
      </w:rPr>
    </w:lvl>
  </w:abstractNum>
  <w:abstractNum w:abstractNumId="2">
    <w:lvl w:ilvl="0">
      <w:start w:val="1"/>
      <w:numFmt w:val="bullet"/>
      <w:suff w:val="nothing"/>
      <w:lvlText w:val="_"/>
      <w:lvlJc w:val="left"/>
      <w:pPr>
        <w:tabs>
          <w:tab w:val="num" w:pos="0"/>
        </w:tabs>
        <w:ind w:left="0" w:hanging="0"/>
      </w:pPr>
      <w:rPr>
        <w:rFonts w:ascii="Tahoma" w:hAnsi="Tahoma" w:cs="Tahoma" w:hint="default"/>
        <w:w w:val="500"/>
        <w:rFonts w:asciiTheme="minorHAnsi" w:hAnsiTheme="minorHAnsi"/>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decimal"/>
      <w:lvlText w:val="%1."/>
      <w:lvlJc w:val="left"/>
      <w:pPr>
        <w:tabs>
          <w:tab w:val="num" w:pos="227"/>
        </w:tabs>
        <w:ind w:left="227" w:hanging="227"/>
      </w:pPr>
      <w:rPr>
        <w:color w:themeColor="accent1" w:val="E63312"/>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
    <w:lvl w:ilvl="0">
      <w:start w:val="1"/>
      <w:numFmt w:val="none"/>
      <w:suff w:val="nothing"/>
      <w:lvlText w:val="• INFO UTILISATEUR - "/>
      <w:lvlJc w:val="left"/>
      <w:pPr>
        <w:tabs>
          <w:tab w:val="num" w:pos="0"/>
        </w:tabs>
        <w:ind w:left="0" w:hanging="0"/>
      </w:pPr>
      <w:rPr>
        <w:i/>
        <w:b/>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5">
    <w:lvl w:ilvl="0">
      <w:start w:val="1"/>
      <w:numFmt w:val="bullet"/>
      <w:lvlText w:val=""/>
      <w:lvlJc w:val="left"/>
      <w:pPr>
        <w:tabs>
          <w:tab w:val="num" w:pos="113"/>
        </w:tabs>
        <w:ind w:left="113" w:hanging="113"/>
      </w:pPr>
      <w:rPr>
        <w:rFonts w:ascii="Symbol" w:hAnsi="Symbol" w:cs="Symbol" w:hint="default"/>
        <w:vertAlign w:val="superscript"/>
        <w:sz w:val="13"/>
        <w:color w:themeColor="accent1" w:val="E63312"/>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trackRevisions/>
  <w:defaultTabStop w:val="708"/>
  <w:autoHyphenation w:val="true"/>
  <w:hyphenationZone w:val="51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ahoma"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19" w:qFormat="1"/>
    <w:lsdException w:name="heading 1" w:uiPriority="8" w:semiHidden="1"/>
    <w:lsdException w:name="heading 2" w:uiPriority="9" w:semiHidden="1"/>
    <w:lsdException w:name="heading 3" w:uiPriority="9" w:semiHidden="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54"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3"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24" w:semiHidden="1" w:unhideWhenUsed="1"/>
    <w:lsdException w:name="List Bullet 3" w:uiPriority="24"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6"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9"/>
    <w:qFormat/>
    <w:rsid w:val="008d0257"/>
    <w:pPr>
      <w:widowControl/>
      <w:suppressAutoHyphens w:val="false"/>
      <w:bidi w:val="0"/>
      <w:spacing w:lineRule="auto" w:line="264" w:before="0" w:after="0"/>
      <w:ind w:firstLine="284"/>
      <w:jc w:val="both"/>
    </w:pPr>
    <w:rPr>
      <w:rFonts w:ascii="Tahoma" w:hAnsi="Tahoma" w:eastAsia="Tahoma" w:cs="" w:asciiTheme="minorHAnsi" w:cstheme="minorBidi" w:eastAsiaTheme="minorHAnsi" w:hAnsiTheme="minorHAnsi"/>
      <w:color w:val="auto"/>
      <w:kern w:val="0"/>
      <w:sz w:val="20"/>
      <w:szCs w:val="22"/>
      <w:lang w:val="fr-FR" w:eastAsia="en-US" w:bidi="ar-SA"/>
    </w:rPr>
  </w:style>
  <w:style w:type="paragraph" w:styleId="Heading1">
    <w:name w:val="heading 1"/>
    <w:basedOn w:val="Normal"/>
    <w:next w:val="Normal"/>
    <w:link w:val="Heading1Char"/>
    <w:uiPriority w:val="8"/>
    <w:semiHidden/>
    <w:qFormat/>
    <w:rsid w:val="006a7112"/>
    <w:pPr>
      <w:keepNext w:val="true"/>
      <w:pageBreakBefore/>
      <w:suppressAutoHyphens w:val="true"/>
      <w:spacing w:before="0" w:after="240"/>
      <w:jc w:val="left"/>
      <w:outlineLvl w:val="0"/>
    </w:pPr>
    <w:rPr>
      <w:rFonts w:ascii="Tahoma" w:hAnsi="Tahoma" w:eastAsia="" w:cs="" w:asciiTheme="majorHAnsi" w:cstheme="majorBidi" w:eastAsiaTheme="majorEastAsia" w:hAnsiTheme="majorHAnsi"/>
      <w:b/>
      <w:caps/>
      <w:color w:themeColor="accent1" w:val="E63312"/>
      <w:sz w:val="40"/>
      <w:szCs w:val="32"/>
    </w:rPr>
  </w:style>
  <w:style w:type="paragraph" w:styleId="Heading2">
    <w:name w:val="heading 2"/>
    <w:basedOn w:val="Normal"/>
    <w:next w:val="Normal"/>
    <w:link w:val="Heading2Char"/>
    <w:uiPriority w:val="9"/>
    <w:semiHidden/>
    <w:qFormat/>
    <w:rsid w:val="0007016d"/>
    <w:pPr>
      <w:keepNext w:val="true"/>
      <w:suppressAutoHyphens w:val="true"/>
      <w:spacing w:before="480" w:after="180"/>
      <w:jc w:val="left"/>
      <w:outlineLvl w:val="1"/>
    </w:pPr>
    <w:rPr>
      <w:rFonts w:ascii="Tahoma" w:hAnsi="Tahoma" w:eastAsia="" w:cs="" w:asciiTheme="majorHAnsi" w:cstheme="majorBidi" w:eastAsiaTheme="majorEastAsia" w:hAnsiTheme="majorHAnsi"/>
      <w:b/>
      <w:color w:themeColor="accent1" w:val="E63312"/>
      <w:sz w:val="36"/>
      <w:szCs w:val="26"/>
    </w:rPr>
  </w:style>
  <w:style w:type="paragraph" w:styleId="Heading3">
    <w:name w:val="heading 3"/>
    <w:basedOn w:val="Normal"/>
    <w:next w:val="Normal"/>
    <w:link w:val="Heading3Char"/>
    <w:uiPriority w:val="9"/>
    <w:semiHidden/>
    <w:qFormat/>
    <w:rsid w:val="0007016d"/>
    <w:pPr>
      <w:keepNext w:val="true"/>
      <w:suppressAutoHyphens w:val="true"/>
      <w:spacing w:before="360" w:after="0"/>
      <w:jc w:val="left"/>
      <w:outlineLvl w:val="2"/>
    </w:pPr>
    <w:rPr>
      <w:rFonts w:ascii="Tahoma" w:hAnsi="Tahoma" w:eastAsia="" w:cs="" w:asciiTheme="majorHAnsi" w:cstheme="majorBidi" w:eastAsiaTheme="majorEastAsia" w:hAnsiTheme="majorHAnsi"/>
      <w:b/>
      <w:color w:themeColor="accent2" w:val="ED7D31"/>
      <w:sz w:val="30"/>
      <w:szCs w:val="24"/>
    </w:rPr>
  </w:style>
  <w:style w:type="paragraph" w:styleId="Heading4">
    <w:name w:val="heading 4"/>
    <w:basedOn w:val="Normal"/>
    <w:next w:val="Normal"/>
    <w:link w:val="Heading4Char"/>
    <w:uiPriority w:val="9"/>
    <w:semiHidden/>
    <w:qFormat/>
    <w:rsid w:val="0007016d"/>
    <w:pPr>
      <w:keepNext w:val="true"/>
      <w:suppressAutoHyphens w:val="true"/>
      <w:spacing w:before="240" w:after="0"/>
      <w:jc w:val="left"/>
      <w:outlineLvl w:val="3"/>
    </w:pPr>
    <w:rPr>
      <w:rFonts w:ascii="Tahoma" w:hAnsi="Tahoma" w:eastAsia="" w:cs="" w:asciiTheme="majorHAnsi" w:cstheme="majorBidi" w:eastAsiaTheme="majorEastAsia" w:hAnsiTheme="majorHAnsi"/>
      <w:b/>
      <w:iCs/>
      <w:color w:themeColor="accent2" w:val="ED7D31"/>
      <w:sz w:val="24"/>
    </w:rPr>
  </w:style>
  <w:style w:type="paragraph" w:styleId="Heading5">
    <w:name w:val="heading 5"/>
    <w:basedOn w:val="Normal"/>
    <w:next w:val="Normal"/>
    <w:link w:val="Heading5Char"/>
    <w:uiPriority w:val="9"/>
    <w:semiHidden/>
    <w:qFormat/>
    <w:rsid w:val="0007016d"/>
    <w:pPr>
      <w:keepNext w:val="true"/>
      <w:suppressAutoHyphens w:val="true"/>
      <w:spacing w:before="180" w:after="0"/>
      <w:jc w:val="left"/>
      <w:outlineLvl w:val="4"/>
    </w:pPr>
    <w:rPr>
      <w:rFonts w:ascii="Tahoma" w:hAnsi="Tahoma" w:eastAsia="" w:cs="" w:asciiTheme="majorHAnsi" w:cstheme="majorBidi" w:eastAsiaTheme="majorEastAsia" w:hAnsiTheme="majorHAnsi"/>
      <w:color w:themeColor="accent3" w:val="595959"/>
    </w:rPr>
  </w:style>
  <w:style w:type="paragraph" w:styleId="Heading6">
    <w:name w:val="heading 6"/>
    <w:basedOn w:val="Normal"/>
    <w:next w:val="Normal"/>
    <w:link w:val="Heading6Char"/>
    <w:uiPriority w:val="9"/>
    <w:semiHidden/>
    <w:qFormat/>
    <w:rsid w:val="0007016d"/>
    <w:pPr>
      <w:keepNext w:val="true"/>
      <w:suppressAutoHyphens w:val="true"/>
      <w:spacing w:before="180" w:after="0"/>
      <w:jc w:val="left"/>
      <w:outlineLvl w:val="5"/>
    </w:pPr>
    <w:rPr>
      <w:rFonts w:ascii="Tahoma" w:hAnsi="Tahoma" w:eastAsia="" w:cs="" w:asciiTheme="majorHAnsi" w:cstheme="majorBidi" w:eastAsiaTheme="majorEastAsia" w:hAnsiTheme="majorHAnsi"/>
      <w:i/>
      <w:color w:themeColor="accent3" w:val="595959"/>
    </w:rPr>
  </w:style>
  <w:style w:type="paragraph" w:styleId="Heading7">
    <w:name w:val="heading 7"/>
    <w:basedOn w:val="Normal"/>
    <w:next w:val="Normal"/>
    <w:link w:val="Heading7Char"/>
    <w:uiPriority w:val="9"/>
    <w:semiHidden/>
    <w:qFormat/>
    <w:rsid w:val="00c83622"/>
    <w:pPr>
      <w:keepNext w:val="true"/>
      <w:suppressAutoHyphens w:val="true"/>
      <w:spacing w:before="180" w:after="0"/>
      <w:jc w:val="left"/>
      <w:outlineLvl w:val="6"/>
    </w:pPr>
    <w:rPr>
      <w:rFonts w:ascii="Tahoma" w:hAnsi="Tahoma" w:eastAsia="" w:cs="" w:asciiTheme="majorHAnsi" w:cstheme="majorBidi" w:eastAsiaTheme="majorEastAsia" w:hAnsiTheme="majorHAnsi"/>
      <w:iCs/>
      <w:color w:themeColor="accent3" w:val="595959"/>
      <w:sz w:val="18"/>
    </w:rPr>
  </w:style>
  <w:style w:type="paragraph" w:styleId="Heading8">
    <w:name w:val="heading 8"/>
    <w:basedOn w:val="Normal"/>
    <w:next w:val="Normal"/>
    <w:link w:val="Heading8Char"/>
    <w:uiPriority w:val="9"/>
    <w:semiHidden/>
    <w:qFormat/>
    <w:rsid w:val="00c83622"/>
    <w:pPr>
      <w:keepNext w:val="true"/>
      <w:suppressAutoHyphens w:val="true"/>
      <w:spacing w:before="180" w:after="0"/>
      <w:jc w:val="left"/>
      <w:outlineLvl w:val="7"/>
    </w:pPr>
    <w:rPr>
      <w:rFonts w:ascii="Tahoma" w:hAnsi="Tahoma" w:eastAsia="" w:cs="" w:asciiTheme="majorHAnsi" w:cstheme="majorBidi" w:eastAsiaTheme="majorEastAsia" w:hAnsiTheme="majorHAnsi"/>
      <w:color w:themeColor="accent3" w:val="595959"/>
      <w:sz w:val="18"/>
      <w:szCs w:val="21"/>
    </w:rPr>
  </w:style>
  <w:style w:type="paragraph" w:styleId="Heading9">
    <w:name w:val="heading 9"/>
    <w:basedOn w:val="Normal"/>
    <w:next w:val="Normal"/>
    <w:link w:val="Heading9Char"/>
    <w:uiPriority w:val="9"/>
    <w:semiHidden/>
    <w:qFormat/>
    <w:rsid w:val="00c83622"/>
    <w:pPr>
      <w:keepNext w:val="true"/>
      <w:suppressAutoHyphens w:val="true"/>
      <w:spacing w:before="180" w:after="0"/>
      <w:jc w:val="left"/>
      <w:outlineLvl w:val="8"/>
    </w:pPr>
    <w:rPr>
      <w:rFonts w:ascii="Tahoma" w:hAnsi="Tahoma" w:eastAsia="" w:cs="" w:asciiTheme="majorHAnsi" w:cstheme="majorBidi" w:eastAsiaTheme="majorEastAsia" w:hAnsiTheme="majorHAnsi"/>
      <w:iCs/>
      <w:color w:themeColor="accent3" w:val="595959"/>
      <w:sz w:val="18"/>
      <w:szCs w:val="21"/>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d95361"/>
    <w:rPr>
      <w:color w:themeColor="hyperlink" w:val="000000"/>
      <w:u w:val="single"/>
    </w:rPr>
  </w:style>
  <w:style w:type="character" w:styleId="FollowedHyperlink">
    <w:name w:val="FollowedHyperlink"/>
    <w:basedOn w:val="DefaultParagraphFont"/>
    <w:uiPriority w:val="99"/>
    <w:semiHidden/>
    <w:unhideWhenUsed/>
    <w:rsid w:val="00d95361"/>
    <w:rPr>
      <w:color w:themeColor="followedHyperlink" w:val="000000"/>
      <w:u w:val="single"/>
    </w:rPr>
  </w:style>
  <w:style w:type="character" w:styleId="SubtleEmphasis">
    <w:name w:val="Subtle Emphasis"/>
    <w:basedOn w:val="DefaultParagraphFont"/>
    <w:uiPriority w:val="19"/>
    <w:semiHidden/>
    <w:qFormat/>
    <w:rsid w:val="00d95361"/>
    <w:rPr>
      <w:i/>
      <w:iCs/>
      <w:color w:themeColor="text1" w:themeTint="bf" w:val="404040"/>
    </w:rPr>
  </w:style>
  <w:style w:type="character" w:styleId="IntenseQuoteChar" w:customStyle="1">
    <w:name w:val="Intense Quote Char"/>
    <w:basedOn w:val="DefaultParagraphFont"/>
    <w:link w:val="IntenseQuote"/>
    <w:uiPriority w:val="30"/>
    <w:qFormat/>
    <w:rsid w:val="00d95361"/>
    <w:rPr>
      <w:i/>
      <w:iCs/>
      <w:color w:themeColor="accent1" w:val="E63312"/>
    </w:rPr>
  </w:style>
  <w:style w:type="character" w:styleId="IntenseReference">
    <w:name w:val="Intense Reference"/>
    <w:basedOn w:val="DefaultParagraphFont"/>
    <w:uiPriority w:val="32"/>
    <w:semiHidden/>
    <w:qFormat/>
    <w:rsid w:val="00d95361"/>
    <w:rPr>
      <w:b/>
      <w:bCs/>
      <w:smallCaps/>
      <w:color w:themeColor="accent1" w:val="E63312"/>
      <w:spacing w:val="5"/>
    </w:rPr>
  </w:style>
  <w:style w:type="character" w:styleId="BookTitle">
    <w:name w:val="Book Title"/>
    <w:basedOn w:val="DefaultParagraphFont"/>
    <w:uiPriority w:val="33"/>
    <w:semiHidden/>
    <w:qFormat/>
    <w:rsid w:val="00d95361"/>
    <w:rPr>
      <w:b/>
      <w:bCs/>
      <w:i/>
      <w:iCs/>
      <w:spacing w:val="5"/>
    </w:rPr>
  </w:style>
  <w:style w:type="character" w:styleId="SubtleReference">
    <w:name w:val="Subtle Reference"/>
    <w:basedOn w:val="DefaultParagraphFont"/>
    <w:uiPriority w:val="31"/>
    <w:semiHidden/>
    <w:qFormat/>
    <w:rsid w:val="00d95361"/>
    <w:rPr>
      <w:smallCaps/>
      <w:color w:themeColor="text1" w:themeTint="a5" w:val="5A5A5A"/>
    </w:rPr>
  </w:style>
  <w:style w:type="character" w:styleId="IntenseEmphasis">
    <w:name w:val="Intense Emphasis"/>
    <w:basedOn w:val="DefaultParagraphFont"/>
    <w:uiPriority w:val="21"/>
    <w:semiHidden/>
    <w:qFormat/>
    <w:rsid w:val="00d95361"/>
    <w:rPr>
      <w:i/>
      <w:iCs/>
      <w:color w:themeColor="accent1" w:val="E63312"/>
    </w:rPr>
  </w:style>
  <w:style w:type="character" w:styleId="SubtitleChar" w:customStyle="1">
    <w:name w:val="Subtitle Char"/>
    <w:basedOn w:val="DefaultParagraphFont"/>
    <w:link w:val="Subtitle"/>
    <w:uiPriority w:val="5"/>
    <w:semiHidden/>
    <w:qFormat/>
    <w:rsid w:val="00636e87"/>
    <w:rPr>
      <w:rFonts w:eastAsia="" w:eastAsiaTheme="minorEastAsia"/>
      <w:caps/>
      <w:color w:themeColor="accent1" w:val="E63312"/>
      <w:sz w:val="40"/>
    </w:rPr>
  </w:style>
  <w:style w:type="character" w:styleId="Emphasis">
    <w:name w:val="Emphasis"/>
    <w:basedOn w:val="DefaultParagraphFont"/>
    <w:uiPriority w:val="20"/>
    <w:semiHidden/>
    <w:qFormat/>
    <w:rsid w:val="00c977d9"/>
    <w:rPr>
      <w:i/>
      <w:iCs/>
    </w:rPr>
  </w:style>
  <w:style w:type="character" w:styleId="QuoteChar" w:customStyle="1">
    <w:name w:val="Quote Char"/>
    <w:basedOn w:val="DefaultParagraphFont"/>
    <w:link w:val="Quote"/>
    <w:uiPriority w:val="29"/>
    <w:semiHidden/>
    <w:qFormat/>
    <w:rsid w:val="00c977d9"/>
    <w:rPr>
      <w:i/>
      <w:iCs/>
      <w:color w:themeColor="text1" w:themeTint="bf" w:val="404040"/>
    </w:rPr>
  </w:style>
  <w:style w:type="character" w:styleId="Strong">
    <w:name w:val="Strong"/>
    <w:basedOn w:val="DefaultParagraphFont"/>
    <w:semiHidden/>
    <w:qFormat/>
    <w:rsid w:val="00233825"/>
    <w:rPr>
      <w:b/>
      <w:bCs/>
      <w:color w:themeColor="background1" w:val="FFFFFF"/>
      <w:shd w:fill="C00000" w:val="clear"/>
    </w:rPr>
  </w:style>
  <w:style w:type="character" w:styleId="HeaderChar" w:customStyle="1">
    <w:name w:val="Header Char"/>
    <w:basedOn w:val="DefaultParagraphFont"/>
    <w:link w:val="Header"/>
    <w:uiPriority w:val="49"/>
    <w:semiHidden/>
    <w:qFormat/>
    <w:rsid w:val="009f5e71"/>
    <w:rPr>
      <w:sz w:val="18"/>
    </w:rPr>
  </w:style>
  <w:style w:type="character" w:styleId="FooterChar" w:customStyle="1">
    <w:name w:val="Footer Char"/>
    <w:basedOn w:val="DefaultParagraphFont"/>
    <w:link w:val="Footer"/>
    <w:uiPriority w:val="54"/>
    <w:semiHidden/>
    <w:qFormat/>
    <w:rsid w:val="003256d3"/>
    <w:rPr>
      <w:rFonts w:ascii="Tahoma" w:hAnsi="Tahoma" w:asciiTheme="majorHAnsi" w:hAnsiTheme="majorHAnsi"/>
      <w:color w:themeColor="text1" w:val="000000"/>
      <w:sz w:val="15"/>
      <w:lang w:val="en-GB"/>
    </w:rPr>
  </w:style>
  <w:style w:type="character" w:styleId="FootnoteTextChar" w:customStyle="1">
    <w:name w:val="Footnote Text Char"/>
    <w:basedOn w:val="DefaultParagraphFont"/>
    <w:link w:val="FootnoteText"/>
    <w:uiPriority w:val="99"/>
    <w:semiHidden/>
    <w:qFormat/>
    <w:rsid w:val="00596451"/>
    <w:rPr>
      <w:sz w:val="16"/>
      <w:szCs w:val="20"/>
    </w:rPr>
  </w:style>
  <w:style w:type="character" w:styleId="FootnoteCharacters" w:customStyle="1">
    <w:name w:val="Footnote Characters"/>
    <w:basedOn w:val="DefaultParagraphFont"/>
    <w:uiPriority w:val="99"/>
    <w:semiHidden/>
    <w:unhideWhenUsed/>
    <w:qFormat/>
    <w:rsid w:val="002c71b3"/>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Heading1Char" w:customStyle="1">
    <w:name w:val="Heading 1 Char"/>
    <w:basedOn w:val="DefaultParagraphFont"/>
    <w:link w:val="Heading1"/>
    <w:uiPriority w:val="8"/>
    <w:semiHidden/>
    <w:qFormat/>
    <w:rsid w:val="005a4d27"/>
    <w:rPr>
      <w:rFonts w:ascii="Tahoma" w:hAnsi="Tahoma" w:eastAsia="" w:cs="" w:asciiTheme="majorHAnsi" w:cstheme="majorBidi" w:eastAsiaTheme="majorEastAsia" w:hAnsiTheme="majorHAnsi"/>
      <w:b/>
      <w:caps/>
      <w:color w:themeColor="accent1" w:val="E63312"/>
      <w:sz w:val="40"/>
      <w:szCs w:val="32"/>
    </w:rPr>
  </w:style>
  <w:style w:type="character" w:styleId="Heading2Char" w:customStyle="1">
    <w:name w:val="Heading 2 Char"/>
    <w:basedOn w:val="DefaultParagraphFont"/>
    <w:link w:val="Heading2"/>
    <w:uiPriority w:val="9"/>
    <w:semiHidden/>
    <w:qFormat/>
    <w:rsid w:val="005a4d27"/>
    <w:rPr>
      <w:rFonts w:ascii="Tahoma" w:hAnsi="Tahoma" w:eastAsia="" w:cs="" w:asciiTheme="majorHAnsi" w:cstheme="majorBidi" w:eastAsiaTheme="majorEastAsia" w:hAnsiTheme="majorHAnsi"/>
      <w:b/>
      <w:color w:themeColor="accent1" w:val="E63312"/>
      <w:sz w:val="36"/>
      <w:szCs w:val="26"/>
    </w:rPr>
  </w:style>
  <w:style w:type="character" w:styleId="Heading3Char" w:customStyle="1">
    <w:name w:val="Heading 3 Char"/>
    <w:basedOn w:val="DefaultParagraphFont"/>
    <w:link w:val="Heading3"/>
    <w:uiPriority w:val="9"/>
    <w:semiHidden/>
    <w:qFormat/>
    <w:rsid w:val="005a4d27"/>
    <w:rPr>
      <w:rFonts w:ascii="Tahoma" w:hAnsi="Tahoma" w:eastAsia="" w:cs="" w:asciiTheme="majorHAnsi" w:cstheme="majorBidi" w:eastAsiaTheme="majorEastAsia" w:hAnsiTheme="majorHAnsi"/>
      <w:b/>
      <w:color w:themeColor="accent2" w:val="ED7D31"/>
      <w:sz w:val="30"/>
      <w:szCs w:val="24"/>
    </w:rPr>
  </w:style>
  <w:style w:type="character" w:styleId="Heading4Char" w:customStyle="1">
    <w:name w:val="Heading 4 Char"/>
    <w:basedOn w:val="DefaultParagraphFont"/>
    <w:link w:val="Heading4"/>
    <w:uiPriority w:val="9"/>
    <w:semiHidden/>
    <w:qFormat/>
    <w:rsid w:val="005a4d27"/>
    <w:rPr>
      <w:rFonts w:ascii="Tahoma" w:hAnsi="Tahoma" w:eastAsia="" w:cs="" w:asciiTheme="majorHAnsi" w:cstheme="majorBidi" w:eastAsiaTheme="majorEastAsia" w:hAnsiTheme="majorHAnsi"/>
      <w:b/>
      <w:iCs/>
      <w:color w:themeColor="accent2" w:val="ED7D31"/>
      <w:sz w:val="24"/>
    </w:rPr>
  </w:style>
  <w:style w:type="character" w:styleId="Heading5Char" w:customStyle="1">
    <w:name w:val="Heading 5 Char"/>
    <w:basedOn w:val="DefaultParagraphFont"/>
    <w:link w:val="Heading5"/>
    <w:uiPriority w:val="9"/>
    <w:semiHidden/>
    <w:qFormat/>
    <w:rsid w:val="005a4d27"/>
    <w:rPr>
      <w:rFonts w:ascii="Tahoma" w:hAnsi="Tahoma" w:eastAsia="" w:cs="" w:asciiTheme="majorHAnsi" w:cstheme="majorBidi" w:eastAsiaTheme="majorEastAsia" w:hAnsiTheme="majorHAnsi"/>
      <w:color w:themeColor="accent3" w:val="595959"/>
    </w:rPr>
  </w:style>
  <w:style w:type="character" w:styleId="Heading6Char" w:customStyle="1">
    <w:name w:val="Heading 6 Char"/>
    <w:basedOn w:val="DefaultParagraphFont"/>
    <w:link w:val="Heading6"/>
    <w:uiPriority w:val="9"/>
    <w:semiHidden/>
    <w:qFormat/>
    <w:rsid w:val="0007016d"/>
    <w:rPr>
      <w:rFonts w:ascii="Tahoma" w:hAnsi="Tahoma" w:eastAsia="" w:cs="" w:asciiTheme="majorHAnsi" w:cstheme="majorBidi" w:eastAsiaTheme="majorEastAsia" w:hAnsiTheme="majorHAnsi"/>
      <w:i/>
      <w:color w:themeColor="accent3" w:val="595959"/>
      <w:sz w:val="20"/>
    </w:rPr>
  </w:style>
  <w:style w:type="character" w:styleId="Heading7Char" w:customStyle="1">
    <w:name w:val="Heading 7 Char"/>
    <w:basedOn w:val="DefaultParagraphFont"/>
    <w:link w:val="Heading7"/>
    <w:uiPriority w:val="9"/>
    <w:semiHidden/>
    <w:qFormat/>
    <w:rsid w:val="00c83622"/>
    <w:rPr>
      <w:rFonts w:ascii="Tahoma" w:hAnsi="Tahoma" w:eastAsia="" w:cs="" w:asciiTheme="majorHAnsi" w:cstheme="majorBidi" w:eastAsiaTheme="majorEastAsia" w:hAnsiTheme="majorHAnsi"/>
      <w:iCs/>
      <w:color w:themeColor="accent3" w:val="595959"/>
      <w:sz w:val="18"/>
    </w:rPr>
  </w:style>
  <w:style w:type="character" w:styleId="Heading8Char" w:customStyle="1">
    <w:name w:val="Heading 8 Char"/>
    <w:basedOn w:val="DefaultParagraphFont"/>
    <w:link w:val="Heading8"/>
    <w:uiPriority w:val="9"/>
    <w:semiHidden/>
    <w:qFormat/>
    <w:rsid w:val="00c83622"/>
    <w:rPr>
      <w:rFonts w:ascii="Tahoma" w:hAnsi="Tahoma" w:eastAsia="" w:cs="" w:asciiTheme="majorHAnsi" w:cstheme="majorBidi" w:eastAsiaTheme="majorEastAsia" w:hAnsiTheme="majorHAnsi"/>
      <w:color w:themeColor="accent3" w:val="595959"/>
      <w:sz w:val="18"/>
      <w:szCs w:val="21"/>
    </w:rPr>
  </w:style>
  <w:style w:type="character" w:styleId="Heading9Char" w:customStyle="1">
    <w:name w:val="Heading 9 Char"/>
    <w:basedOn w:val="DefaultParagraphFont"/>
    <w:link w:val="Heading9"/>
    <w:uiPriority w:val="9"/>
    <w:semiHidden/>
    <w:qFormat/>
    <w:rsid w:val="00c83622"/>
    <w:rPr>
      <w:rFonts w:ascii="Tahoma" w:hAnsi="Tahoma" w:eastAsia="" w:cs="" w:asciiTheme="majorHAnsi" w:cstheme="majorBidi" w:eastAsiaTheme="majorEastAsia" w:hAnsiTheme="majorHAnsi"/>
      <w:iCs/>
      <w:color w:themeColor="accent3" w:val="595959"/>
      <w:sz w:val="18"/>
      <w:szCs w:val="21"/>
    </w:rPr>
  </w:style>
  <w:style w:type="character" w:styleId="TitleChar" w:customStyle="1">
    <w:name w:val="Title Char"/>
    <w:basedOn w:val="DefaultParagraphFont"/>
    <w:link w:val="Title"/>
    <w:uiPriority w:val="4"/>
    <w:semiHidden/>
    <w:qFormat/>
    <w:rsid w:val="00636e87"/>
    <w:rPr>
      <w:rFonts w:ascii="Tahoma" w:hAnsi="Tahoma" w:eastAsia="" w:cs="" w:asciiTheme="majorHAnsi" w:cstheme="majorBidi" w:eastAsiaTheme="majorEastAsia" w:hAnsiTheme="majorHAnsi"/>
      <w:caps/>
      <w:color w:themeColor="accent1" w:val="E63312"/>
      <w:kern w:val="2"/>
      <w:sz w:val="60"/>
      <w:szCs w:val="56"/>
    </w:rPr>
  </w:style>
  <w:style w:type="character" w:styleId="Elev" w:customStyle="1">
    <w:name w:val="Elevé"/>
    <w:basedOn w:val="DefaultParagraphFont"/>
    <w:uiPriority w:val="1"/>
    <w:semiHidden/>
    <w:qFormat/>
    <w:rsid w:val="007569fa"/>
    <w:rPr>
      <w:b/>
      <w:color w:themeColor="accent1" w:val="E63312"/>
      <w:spacing w:val="-6"/>
    </w:rPr>
  </w:style>
  <w:style w:type="character" w:styleId="SOMMAIRECar" w:customStyle="1">
    <w:name w:val="SOMMAIRE Car"/>
    <w:basedOn w:val="DefaultParagraphFont"/>
    <w:link w:val="SOMMAIRE"/>
    <w:uiPriority w:val="7"/>
    <w:semiHidden/>
    <w:qFormat/>
    <w:rsid w:val="00255ddf"/>
    <w:rPr>
      <w:caps/>
      <w:color w:themeColor="accent1" w:val="E63312"/>
      <w:sz w:val="40"/>
    </w:rPr>
  </w:style>
  <w:style w:type="character" w:styleId="Exposantcar" w:customStyle="1">
    <w:name w:val="Exposant (car)"/>
    <w:basedOn w:val="DefaultParagraphFont"/>
    <w:uiPriority w:val="98"/>
    <w:semiHidden/>
    <w:qFormat/>
    <w:rsid w:val="001f04e2"/>
    <w:rPr>
      <w:vertAlign w:val="superscript"/>
    </w:rPr>
  </w:style>
  <w:style w:type="character" w:styleId="Indicecar" w:customStyle="1">
    <w:name w:val="Indice (car)"/>
    <w:basedOn w:val="DefaultParagraphFont"/>
    <w:uiPriority w:val="98"/>
    <w:semiHidden/>
    <w:qFormat/>
    <w:rsid w:val="001f04e2"/>
    <w:rPr>
      <w:vertAlign w:val="subscript"/>
    </w:rPr>
  </w:style>
  <w:style w:type="character" w:styleId="lev2" w:customStyle="1">
    <w:name w:val="Élevé 2"/>
    <w:basedOn w:val="Strong"/>
    <w:semiHidden/>
    <w:qFormat/>
    <w:rsid w:val="00d72e84"/>
    <w:rPr>
      <w:b/>
      <w:bCs/>
      <w:color w:themeColor="text1" w:val="000000"/>
      <w:shd w:fill="FFC000" w:val="clear"/>
    </w:rPr>
  </w:style>
  <w:style w:type="character" w:styleId="DateChar" w:customStyle="1">
    <w:name w:val="Date Char"/>
    <w:basedOn w:val="DefaultParagraphFont"/>
    <w:link w:val="Date"/>
    <w:qFormat/>
    <w:rsid w:val="009e43aa"/>
    <w:rPr>
      <w:sz w:val="20"/>
    </w:rPr>
  </w:style>
  <w:style w:type="character" w:styleId="PageNumber">
    <w:name w:val="page number"/>
    <w:basedOn w:val="DefaultParagraphFont"/>
    <w:uiPriority w:val="99"/>
    <w:semiHidden/>
    <w:rsid w:val="003256d3"/>
    <w:rPr>
      <w:color w:themeColor="text1" w:val="000000"/>
      <w:sz w:val="16"/>
    </w:rPr>
  </w:style>
  <w:style w:type="character" w:styleId="PlaceholderText">
    <w:name w:val="Placeholder Text"/>
    <w:basedOn w:val="DefaultParagraphFont"/>
    <w:uiPriority w:val="99"/>
    <w:semiHidden/>
    <w:qFormat/>
    <w:rsid w:val="0087191f"/>
    <w:rPr>
      <w:color w:val="808080"/>
    </w:rPr>
  </w:style>
  <w:style w:type="character" w:styleId="CommentTextChar" w:customStyle="1">
    <w:name w:val="Comment Text Char"/>
    <w:basedOn w:val="DefaultParagraphFont"/>
    <w:link w:val="CommentText"/>
    <w:uiPriority w:val="99"/>
    <w:semiHidden/>
    <w:qFormat/>
    <w:rsid w:val="0087191f"/>
    <w:rPr>
      <w:sz w:val="20"/>
      <w:szCs w:val="20"/>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29"/>
    <w:semiHidden/>
    <w:qFormat/>
    <w:rsid w:val="005f5727"/>
    <w:pPr>
      <w:keepNext w:val="true"/>
      <w:suppressAutoHyphens w:val="true"/>
      <w:spacing w:before="360" w:after="0"/>
      <w:ind w:right="142"/>
      <w:jc w:val="left"/>
      <w:outlineLvl w:val="8"/>
    </w:pPr>
    <w:rPr>
      <w:i/>
      <w:iCs/>
      <w:color w:themeColor="text2" w:val="000000"/>
      <w:sz w:val="24"/>
      <w:szCs w:val="18"/>
    </w:rPr>
  </w:style>
  <w:style w:type="paragraph" w:styleId="Index" w:customStyle="1">
    <w:name w:val="Index"/>
    <w:basedOn w:val="Normal"/>
    <w:qFormat/>
    <w:pPr>
      <w:suppressLineNumbers/>
    </w:pPr>
    <w:rPr>
      <w:rFonts w:cs="Noto Sans Devanagari"/>
    </w:rPr>
  </w:style>
  <w:style w:type="paragraph" w:styleId="TOC1">
    <w:name w:val="toc 1"/>
    <w:basedOn w:val="Normal"/>
    <w:next w:val="Normal"/>
    <w:uiPriority w:val="39"/>
    <w:semiHidden/>
    <w:unhideWhenUsed/>
    <w:rsid w:val="00e06d08"/>
    <w:pPr>
      <w:keepNext w:val="true"/>
      <w:tabs>
        <w:tab w:val="clear" w:pos="708"/>
        <w:tab w:val="right" w:pos="9061" w:leader="dot"/>
      </w:tabs>
      <w:suppressAutoHyphens w:val="true"/>
      <w:spacing w:before="300" w:after="0"/>
      <w:ind w:right="567"/>
      <w:jc w:val="left"/>
    </w:pPr>
    <w:rPr>
      <w:rFonts w:ascii="Tahoma" w:hAnsi="Tahoma" w:asciiTheme="majorHAnsi" w:hAnsiTheme="majorHAnsi"/>
      <w:caps/>
      <w:sz w:val="24"/>
    </w:rPr>
  </w:style>
  <w:style w:type="paragraph" w:styleId="TOC2">
    <w:name w:val="toc 2"/>
    <w:basedOn w:val="Normal"/>
    <w:next w:val="Normal"/>
    <w:uiPriority w:val="39"/>
    <w:semiHidden/>
    <w:unhideWhenUsed/>
    <w:rsid w:val="00e06d08"/>
    <w:pPr>
      <w:tabs>
        <w:tab w:val="clear" w:pos="708"/>
        <w:tab w:val="right" w:pos="9061" w:leader="dot"/>
      </w:tabs>
      <w:suppressAutoHyphens w:val="true"/>
      <w:spacing w:before="100" w:after="0"/>
      <w:ind w:right="567"/>
      <w:jc w:val="left"/>
    </w:pPr>
    <w:rPr>
      <w:rFonts w:ascii="Tahoma" w:hAnsi="Tahoma" w:asciiTheme="majorHAnsi" w:hAnsiTheme="majorHAnsi"/>
    </w:rPr>
  </w:style>
  <w:style w:type="paragraph" w:styleId="TOC3">
    <w:name w:val="toc 3"/>
    <w:basedOn w:val="Normal"/>
    <w:next w:val="Normal"/>
    <w:uiPriority w:val="39"/>
    <w:semiHidden/>
    <w:unhideWhenUsed/>
    <w:rsid w:val="00e06d08"/>
    <w:pPr>
      <w:tabs>
        <w:tab w:val="clear" w:pos="708"/>
        <w:tab w:val="right" w:pos="9061" w:leader="dot"/>
      </w:tabs>
      <w:suppressAutoHyphens w:val="true"/>
      <w:spacing w:before="50" w:after="0"/>
      <w:ind w:right="567"/>
      <w:jc w:val="left"/>
    </w:pPr>
    <w:rPr>
      <w:rFonts w:ascii="Tahoma" w:hAnsi="Tahoma" w:asciiTheme="majorHAnsi" w:hAnsiTheme="majorHAnsi"/>
    </w:rPr>
  </w:style>
  <w:style w:type="paragraph" w:styleId="TOC4">
    <w:name w:val="toc 4"/>
    <w:basedOn w:val="Normal"/>
    <w:next w:val="Normal"/>
    <w:uiPriority w:val="39"/>
    <w:semiHidden/>
    <w:unhideWhenUsed/>
    <w:rsid w:val="00e06d08"/>
    <w:pPr>
      <w:tabs>
        <w:tab w:val="clear" w:pos="708"/>
        <w:tab w:val="right" w:pos="9061" w:leader="dot"/>
      </w:tabs>
      <w:suppressAutoHyphens w:val="true"/>
      <w:spacing w:before="25" w:after="0"/>
      <w:ind w:right="567"/>
      <w:jc w:val="left"/>
    </w:pPr>
    <w:rPr>
      <w:rFonts w:ascii="Tahoma" w:hAnsi="Tahoma" w:asciiTheme="majorHAnsi" w:hAnsiTheme="majorHAnsi"/>
    </w:rPr>
  </w:style>
  <w:style w:type="paragraph" w:styleId="TOC5">
    <w:name w:val="toc 5"/>
    <w:basedOn w:val="Normal"/>
    <w:next w:val="Normal"/>
    <w:uiPriority w:val="39"/>
    <w:semiHidden/>
    <w:unhideWhenUsed/>
    <w:rsid w:val="00e06d08"/>
    <w:pPr>
      <w:tabs>
        <w:tab w:val="clear" w:pos="708"/>
        <w:tab w:val="right" w:pos="9061" w:leader="dot"/>
      </w:tabs>
      <w:suppressAutoHyphens w:val="true"/>
      <w:spacing w:before="20" w:after="0"/>
      <w:ind w:right="567"/>
      <w:jc w:val="left"/>
    </w:pPr>
    <w:rPr>
      <w:rFonts w:ascii="Tahoma" w:hAnsi="Tahoma" w:asciiTheme="majorHAnsi" w:hAnsiTheme="majorHAnsi"/>
      <w:sz w:val="18"/>
    </w:rPr>
  </w:style>
  <w:style w:type="paragraph" w:styleId="TOC6">
    <w:name w:val="toc 6"/>
    <w:basedOn w:val="Normal"/>
    <w:next w:val="Normal"/>
    <w:uiPriority w:val="39"/>
    <w:semiHidden/>
    <w:unhideWhenUsed/>
    <w:rsid w:val="007b5553"/>
    <w:pPr>
      <w:tabs>
        <w:tab w:val="clear" w:pos="708"/>
        <w:tab w:val="right" w:pos="9061" w:leader="dot"/>
      </w:tabs>
      <w:suppressAutoHyphens w:val="true"/>
      <w:spacing w:before="15" w:after="0"/>
      <w:ind w:right="567"/>
      <w:jc w:val="left"/>
    </w:pPr>
    <w:rPr>
      <w:rFonts w:ascii="Tahoma" w:hAnsi="Tahoma" w:asciiTheme="majorHAnsi" w:hAnsiTheme="majorHAnsi"/>
      <w:sz w:val="17"/>
    </w:rPr>
  </w:style>
  <w:style w:type="paragraph" w:styleId="TOC7">
    <w:name w:val="toc 7"/>
    <w:basedOn w:val="Normal"/>
    <w:next w:val="Normal"/>
    <w:uiPriority w:val="39"/>
    <w:semiHidden/>
    <w:unhideWhenUsed/>
    <w:rsid w:val="007b5553"/>
    <w:pPr>
      <w:tabs>
        <w:tab w:val="clear" w:pos="708"/>
        <w:tab w:val="right" w:pos="9061" w:leader="dot"/>
      </w:tabs>
      <w:suppressAutoHyphens w:val="true"/>
      <w:spacing w:before="10" w:after="0"/>
      <w:ind w:right="567"/>
      <w:jc w:val="left"/>
    </w:pPr>
    <w:rPr>
      <w:rFonts w:ascii="Tahoma" w:hAnsi="Tahoma" w:asciiTheme="majorHAnsi" w:hAnsiTheme="majorHAnsi"/>
      <w:sz w:val="16"/>
    </w:rPr>
  </w:style>
  <w:style w:type="paragraph" w:styleId="TOC8">
    <w:name w:val="toc 8"/>
    <w:basedOn w:val="Normal"/>
    <w:next w:val="Normal"/>
    <w:uiPriority w:val="39"/>
    <w:semiHidden/>
    <w:unhideWhenUsed/>
    <w:rsid w:val="007b5553"/>
    <w:pPr>
      <w:tabs>
        <w:tab w:val="clear" w:pos="708"/>
        <w:tab w:val="right" w:pos="9061" w:leader="dot"/>
      </w:tabs>
      <w:suppressAutoHyphens w:val="true"/>
      <w:spacing w:before="5" w:after="0"/>
      <w:ind w:right="567"/>
      <w:jc w:val="left"/>
    </w:pPr>
    <w:rPr>
      <w:rFonts w:ascii="Tahoma" w:hAnsi="Tahoma" w:asciiTheme="majorHAnsi" w:hAnsiTheme="majorHAnsi"/>
      <w:sz w:val="15"/>
    </w:rPr>
  </w:style>
  <w:style w:type="paragraph" w:styleId="TOC9">
    <w:name w:val="toc 9"/>
    <w:basedOn w:val="Normal"/>
    <w:next w:val="Normal"/>
    <w:uiPriority w:val="39"/>
    <w:semiHidden/>
    <w:unhideWhenUsed/>
    <w:rsid w:val="007b5553"/>
    <w:pPr>
      <w:tabs>
        <w:tab w:val="clear" w:pos="708"/>
        <w:tab w:val="right" w:pos="9061" w:leader="dot"/>
      </w:tabs>
      <w:suppressAutoHyphens w:val="true"/>
      <w:ind w:right="567"/>
      <w:jc w:val="left"/>
    </w:pPr>
    <w:rPr>
      <w:rFonts w:ascii="Tahoma" w:hAnsi="Tahoma" w:asciiTheme="majorHAnsi" w:hAnsiTheme="majorHAnsi"/>
      <w:sz w:val="14"/>
    </w:rPr>
  </w:style>
  <w:style w:type="paragraph" w:styleId="IntenseQuote">
    <w:name w:val="Intense Quote"/>
    <w:basedOn w:val="Normal"/>
    <w:next w:val="Normal"/>
    <w:link w:val="IntenseQuoteChar"/>
    <w:uiPriority w:val="30"/>
    <w:semiHidden/>
    <w:qFormat/>
    <w:rsid w:val="00d95361"/>
    <w:pPr>
      <w:pBdr>
        <w:top w:val="single" w:sz="4" w:space="10" w:color="E63312" w:themeColor="accent1"/>
        <w:bottom w:val="single" w:sz="4" w:space="10" w:color="E63312" w:themeColor="accent1"/>
      </w:pBdr>
      <w:spacing w:before="360" w:after="360"/>
      <w:ind w:left="864" w:right="864"/>
      <w:jc w:val="center"/>
    </w:pPr>
    <w:rPr>
      <w:i/>
      <w:iCs/>
      <w:color w:themeColor="accent1" w:val="E63312"/>
    </w:rPr>
  </w:style>
  <w:style w:type="paragraph" w:styleId="ListParagraph">
    <w:name w:val="List Paragraph"/>
    <w:basedOn w:val="Normal"/>
    <w:uiPriority w:val="34"/>
    <w:semiHidden/>
    <w:qFormat/>
    <w:rsid w:val="00d95361"/>
    <w:pPr>
      <w:spacing w:before="0" w:after="0"/>
      <w:ind w:left="720"/>
      <w:contextualSpacing/>
    </w:pPr>
    <w:rPr/>
  </w:style>
  <w:style w:type="paragraph" w:styleId="NoSpacing">
    <w:name w:val="No Spacing"/>
    <w:uiPriority w:val="1"/>
    <w:semiHidden/>
    <w:qFormat/>
    <w:rsid w:val="00c977d9"/>
    <w:pPr>
      <w:widowControl/>
      <w:suppressAutoHyphens w:val="true"/>
      <w:bidi w:val="0"/>
      <w:spacing w:before="0" w:after="0"/>
      <w:jc w:val="left"/>
    </w:pPr>
    <w:rPr>
      <w:rFonts w:ascii="Tahoma" w:hAnsi="Tahoma" w:eastAsia="Tahoma" w:cs="" w:asciiTheme="minorHAnsi" w:cstheme="minorBidi" w:eastAsiaTheme="minorHAnsi" w:hAnsiTheme="minorHAnsi"/>
      <w:color w:val="auto"/>
      <w:kern w:val="0"/>
      <w:sz w:val="22"/>
      <w:szCs w:val="22"/>
      <w:lang w:val="fr-FR" w:eastAsia="en-US" w:bidi="ar-SA"/>
    </w:rPr>
  </w:style>
  <w:style w:type="paragraph" w:styleId="Subtitle">
    <w:name w:val="Subtitle"/>
    <w:basedOn w:val="Normal"/>
    <w:next w:val="Normal"/>
    <w:link w:val="SubtitleChar"/>
    <w:uiPriority w:val="5"/>
    <w:semiHidden/>
    <w:qFormat/>
    <w:rsid w:val="00636e87"/>
    <w:pPr>
      <w:suppressAutoHyphens w:val="true"/>
      <w:spacing w:lineRule="auto" w:line="216"/>
      <w:jc w:val="left"/>
    </w:pPr>
    <w:rPr>
      <w:rFonts w:eastAsia="" w:eastAsiaTheme="minorEastAsia"/>
      <w:caps/>
      <w:color w:themeColor="accent1" w:val="E63312"/>
      <w:sz w:val="40"/>
    </w:rPr>
  </w:style>
  <w:style w:type="paragraph" w:styleId="Quote">
    <w:name w:val="Quote"/>
    <w:basedOn w:val="Normal"/>
    <w:next w:val="Normal"/>
    <w:link w:val="QuoteChar"/>
    <w:uiPriority w:val="29"/>
    <w:semiHidden/>
    <w:qFormat/>
    <w:rsid w:val="00c977d9"/>
    <w:pPr>
      <w:spacing w:before="200" w:after="0"/>
      <w:ind w:left="864" w:right="864"/>
      <w:jc w:val="center"/>
    </w:pPr>
    <w:rPr>
      <w:i/>
      <w:iCs/>
      <w:color w:themeColor="text1" w:themeTint="bf" w:val="404040"/>
    </w:rPr>
  </w:style>
  <w:style w:type="paragraph" w:styleId="HeaderandFooter" w:customStyle="1">
    <w:name w:val="Header and Footer"/>
    <w:basedOn w:val="Normal"/>
    <w:qFormat/>
    <w:pPr/>
    <w:rPr/>
  </w:style>
  <w:style w:type="paragraph" w:styleId="Header">
    <w:name w:val="header"/>
    <w:basedOn w:val="Normal"/>
    <w:link w:val="HeaderChar"/>
    <w:uiPriority w:val="49"/>
    <w:semiHidden/>
    <w:rsid w:val="009f5e71"/>
    <w:pPr>
      <w:suppressAutoHyphens w:val="true"/>
      <w:spacing w:before="2" w:after="2"/>
      <w:ind w:hanging="0"/>
      <w:jc w:val="left"/>
    </w:pPr>
    <w:rPr>
      <w:sz w:val="18"/>
    </w:rPr>
  </w:style>
  <w:style w:type="paragraph" w:styleId="Footer">
    <w:name w:val="footer"/>
    <w:basedOn w:val="Normal"/>
    <w:link w:val="FooterChar"/>
    <w:uiPriority w:val="54"/>
    <w:semiHidden/>
    <w:rsid w:val="003256d3"/>
    <w:pPr>
      <w:suppressAutoHyphens w:val="true"/>
      <w:spacing w:lineRule="auto" w:line="252" w:before="1000" w:after="2"/>
      <w:ind w:hanging="0" w:left="-397"/>
      <w:contextualSpacing/>
      <w:jc w:val="left"/>
    </w:pPr>
    <w:rPr>
      <w:rFonts w:ascii="Tahoma" w:hAnsi="Tahoma" w:asciiTheme="majorHAnsi" w:hAnsiTheme="majorHAnsi"/>
      <w:color w:themeColor="text1" w:val="000000"/>
      <w:sz w:val="15"/>
    </w:rPr>
  </w:style>
  <w:style w:type="paragraph" w:styleId="ListBullet">
    <w:name w:val="List Bullet"/>
    <w:basedOn w:val="Normal"/>
    <w:uiPriority w:val="23"/>
    <w:qFormat/>
    <w:rsid w:val="003b0ff4"/>
    <w:pPr>
      <w:numPr>
        <w:ilvl w:val="0"/>
        <w:numId w:val="1"/>
      </w:numPr>
    </w:pPr>
    <w:rPr/>
  </w:style>
  <w:style w:type="paragraph" w:styleId="FootnoteText">
    <w:name w:val="footnote text"/>
    <w:basedOn w:val="Normal"/>
    <w:link w:val="FootnoteTextChar"/>
    <w:uiPriority w:val="99"/>
    <w:semiHidden/>
    <w:unhideWhenUsed/>
    <w:rsid w:val="00596451"/>
    <w:pPr>
      <w:spacing w:before="60" w:after="0"/>
    </w:pPr>
    <w:rPr>
      <w:sz w:val="16"/>
      <w:szCs w:val="20"/>
    </w:rPr>
  </w:style>
  <w:style w:type="paragraph" w:styleId="ListBullet2">
    <w:name w:val="List Bullet 2"/>
    <w:basedOn w:val="Normal"/>
    <w:uiPriority w:val="24"/>
    <w:semiHidden/>
    <w:rsid w:val="00dc6004"/>
    <w:pPr>
      <w:numPr>
        <w:ilvl w:val="1"/>
        <w:numId w:val="1"/>
      </w:numPr>
      <w:spacing w:before="60" w:after="60"/>
    </w:pPr>
    <w:rPr/>
  </w:style>
  <w:style w:type="paragraph" w:styleId="ListBullet3">
    <w:name w:val="List Bullet 3"/>
    <w:basedOn w:val="Normal"/>
    <w:uiPriority w:val="24"/>
    <w:semiHidden/>
    <w:rsid w:val="00dc6004"/>
    <w:pPr>
      <w:numPr>
        <w:ilvl w:val="2"/>
        <w:numId w:val="1"/>
      </w:numPr>
      <w:spacing w:before="40" w:after="40"/>
    </w:pPr>
    <w:rPr/>
  </w:style>
  <w:style w:type="paragraph" w:styleId="Title">
    <w:name w:val="Title"/>
    <w:basedOn w:val="Normal"/>
    <w:next w:val="Normal"/>
    <w:link w:val="TitleChar"/>
    <w:uiPriority w:val="4"/>
    <w:semiHidden/>
    <w:qFormat/>
    <w:rsid w:val="00636e87"/>
    <w:pPr>
      <w:suppressAutoHyphens w:val="true"/>
      <w:spacing w:lineRule="auto" w:line="216" w:before="0" w:after="0"/>
      <w:contextualSpacing/>
      <w:jc w:val="left"/>
    </w:pPr>
    <w:rPr>
      <w:rFonts w:ascii="Tahoma" w:hAnsi="Tahoma" w:eastAsia="" w:cs="" w:asciiTheme="majorHAnsi" w:cstheme="majorBidi" w:eastAsiaTheme="majorEastAsia" w:hAnsiTheme="majorHAnsi"/>
      <w:caps/>
      <w:color w:themeColor="accent1" w:val="E63312"/>
      <w:kern w:val="2"/>
      <w:sz w:val="60"/>
      <w:szCs w:val="56"/>
    </w:rPr>
  </w:style>
  <w:style w:type="paragraph" w:styleId="Espace2pt" w:customStyle="1">
    <w:name w:val="Espace 2 pt"/>
    <w:basedOn w:val="Normal"/>
    <w:next w:val="Normal"/>
    <w:uiPriority w:val="49"/>
    <w:semiHidden/>
    <w:qFormat/>
    <w:rsid w:val="001b07ef"/>
    <w:pPr>
      <w:keepLines/>
      <w:suppressAutoHyphens w:val="true"/>
      <w:spacing w:lineRule="exact" w:line="40" w:before="2" w:after="2"/>
    </w:pPr>
    <w:rPr>
      <w:rFonts w:eastAsia="Times New Roman" w:cs="Times New Roman"/>
      <w:sz w:val="4"/>
      <w:szCs w:val="24"/>
      <w:lang w:eastAsia="fr-FR"/>
    </w:rPr>
  </w:style>
  <w:style w:type="paragraph" w:styleId="TablNote" w:customStyle="1">
    <w:name w:val="TablNote"/>
    <w:basedOn w:val="Normal"/>
    <w:next w:val="Normal"/>
    <w:uiPriority w:val="32"/>
    <w:semiHidden/>
    <w:qFormat/>
    <w:rsid w:val="00445ac0"/>
    <w:pPr>
      <w:suppressAutoHyphens w:val="true"/>
      <w:spacing w:before="100" w:after="300"/>
      <w:contextualSpacing/>
      <w:jc w:val="left"/>
    </w:pPr>
    <w:rPr>
      <w:i/>
      <w:sz w:val="16"/>
    </w:rPr>
  </w:style>
  <w:style w:type="paragraph" w:styleId="Findudocument" w:customStyle="1">
    <w:name w:val="Fin du document"/>
    <w:basedOn w:val="Normal"/>
    <w:next w:val="Normal"/>
    <w:uiPriority w:val="48"/>
    <w:semiHidden/>
    <w:qFormat/>
    <w:rsid w:val="00e17925"/>
    <w:pPr>
      <w:numPr>
        <w:ilvl w:val="0"/>
        <w:numId w:val="2"/>
      </w:numPr>
      <w:suppressAutoHyphens w:val="true"/>
      <w:spacing w:before="200" w:after="2"/>
      <w:jc w:val="center"/>
    </w:pPr>
    <w:rPr/>
  </w:style>
  <w:style w:type="paragraph" w:styleId="Espace108pt" w:customStyle="1">
    <w:name w:val="Espace 108 pt"/>
    <w:basedOn w:val="Normal"/>
    <w:next w:val="Normal"/>
    <w:uiPriority w:val="49"/>
    <w:semiHidden/>
    <w:qFormat/>
    <w:rsid w:val="00ba0129"/>
    <w:pPr>
      <w:keepLines/>
      <w:suppressAutoHyphens w:val="true"/>
      <w:spacing w:before="2" w:after="2160"/>
      <w:ind w:hanging="0"/>
      <w:jc w:val="left"/>
    </w:pPr>
    <w:rPr>
      <w:rFonts w:eastAsia="Times New Roman" w:cs="Times New Roman"/>
      <w:szCs w:val="24"/>
      <w:lang w:eastAsia="fr-FR"/>
    </w:rPr>
  </w:style>
  <w:style w:type="paragraph" w:styleId="TablTexte" w:customStyle="1">
    <w:name w:val="TablTexte"/>
    <w:basedOn w:val="Normal"/>
    <w:uiPriority w:val="29"/>
    <w:semiHidden/>
    <w:qFormat/>
    <w:rsid w:val="006c6f39"/>
    <w:pPr>
      <w:keepLines/>
      <w:suppressAutoHyphens w:val="true"/>
      <w:spacing w:before="60" w:after="60"/>
      <w:jc w:val="center"/>
    </w:pPr>
    <w:rPr>
      <w:rFonts w:eastAsia="Times New Roman" w:cs="Times New Roman"/>
      <w:sz w:val="18"/>
      <w:szCs w:val="24"/>
      <w:lang w:eastAsia="fr-FR"/>
    </w:rPr>
  </w:style>
  <w:style w:type="paragraph" w:styleId="wwwinriafr" w:customStyle="1">
    <w:name w:val="www.inria.fr"/>
    <w:basedOn w:val="Footer"/>
    <w:semiHidden/>
    <w:qFormat/>
    <w:rsid w:val="00f85f99"/>
    <w:pPr>
      <w:tabs>
        <w:tab w:val="clear" w:pos="708"/>
        <w:tab w:val="right" w:pos="9061" w:leader="none"/>
      </w:tabs>
      <w:spacing w:before="110" w:after="2"/>
      <w:contextualSpacing/>
    </w:pPr>
    <w:rPr>
      <w:color w:themeColor="accent1" w:val="E63312"/>
      <w:sz w:val="17"/>
    </w:rPr>
  </w:style>
  <w:style w:type="paragraph" w:styleId="Sautdepage" w:customStyle="1">
    <w:name w:val="Saut de page"/>
    <w:basedOn w:val="Normal"/>
    <w:next w:val="Normal"/>
    <w:uiPriority w:val="18"/>
    <w:semiHidden/>
    <w:qFormat/>
    <w:rsid w:val="00ea3db1"/>
    <w:pPr>
      <w:pageBreakBefore/>
      <w:suppressAutoHyphens w:val="true"/>
      <w:spacing w:before="2" w:after="2"/>
      <w:jc w:val="left"/>
    </w:pPr>
    <w:rPr/>
  </w:style>
  <w:style w:type="paragraph" w:styleId="Intertitre" w:customStyle="1">
    <w:name w:val="Intertitre"/>
    <w:basedOn w:val="Normal"/>
    <w:next w:val="Normal"/>
    <w:uiPriority w:val="10"/>
    <w:semiHidden/>
    <w:qFormat/>
    <w:rsid w:val="005f5727"/>
    <w:pPr>
      <w:keepNext w:val="true"/>
      <w:suppressAutoHyphens w:val="true"/>
      <w:spacing w:before="240" w:after="0"/>
      <w:jc w:val="left"/>
      <w:outlineLvl w:val="8"/>
    </w:pPr>
    <w:rPr>
      <w:b/>
    </w:rPr>
  </w:style>
  <w:style w:type="paragraph" w:styleId="Numros" w:customStyle="1">
    <w:name w:val="Numéros"/>
    <w:basedOn w:val="Normal"/>
    <w:uiPriority w:val="25"/>
    <w:semiHidden/>
    <w:qFormat/>
    <w:rsid w:val="003c2114"/>
    <w:pPr>
      <w:keepLines/>
      <w:numPr>
        <w:ilvl w:val="0"/>
        <w:numId w:val="3"/>
      </w:numPr>
      <w:tabs>
        <w:tab w:val="clear" w:pos="708"/>
        <w:tab w:val="left" w:pos="340" w:leader="none"/>
      </w:tabs>
    </w:pPr>
    <w:rPr>
      <w:rFonts w:eastAsia="Times New Roman" w:cs="Times New Roman"/>
      <w:szCs w:val="24"/>
      <w:lang w:eastAsia="fr-FR"/>
    </w:rPr>
  </w:style>
  <w:style w:type="paragraph" w:styleId="TablPuce" w:customStyle="1">
    <w:name w:val="TablPuce"/>
    <w:basedOn w:val="Normal"/>
    <w:uiPriority w:val="31"/>
    <w:semiHidden/>
    <w:qFormat/>
    <w:rsid w:val="00195e29"/>
    <w:pPr>
      <w:numPr>
        <w:ilvl w:val="0"/>
        <w:numId w:val="5"/>
      </w:numPr>
      <w:suppressAutoHyphens w:val="true"/>
      <w:spacing w:before="40" w:after="40"/>
      <w:jc w:val="left"/>
    </w:pPr>
    <w:rPr>
      <w:sz w:val="18"/>
    </w:rPr>
  </w:style>
  <w:style w:type="paragraph" w:styleId="solidaire" w:customStyle="1">
    <w:name w:val="§ solidaire"/>
    <w:basedOn w:val="Normal"/>
    <w:next w:val="Normal"/>
    <w:uiPriority w:val="20"/>
    <w:semiHidden/>
    <w:qFormat/>
    <w:rsid w:val="00423992"/>
    <w:pPr>
      <w:keepNext w:val="true"/>
      <w:keepLines/>
    </w:pPr>
    <w:rPr/>
  </w:style>
  <w:style w:type="paragraph" w:styleId="SOMMAIRE" w:customStyle="1">
    <w:name w:val="SOMMAIRE"/>
    <w:basedOn w:val="Normal"/>
    <w:next w:val="Normal"/>
    <w:link w:val="SOMMAIRECar"/>
    <w:uiPriority w:val="7"/>
    <w:semiHidden/>
    <w:qFormat/>
    <w:rsid w:val="00255ddf"/>
    <w:pPr>
      <w:keepNext w:val="true"/>
      <w:suppressAutoHyphens w:val="true"/>
      <w:spacing w:before="0" w:after="400"/>
      <w:jc w:val="left"/>
      <w:outlineLvl w:val="8"/>
    </w:pPr>
    <w:rPr>
      <w:caps/>
      <w:color w:themeColor="accent1" w:val="E63312"/>
      <w:sz w:val="40"/>
    </w:rPr>
  </w:style>
  <w:style w:type="paragraph" w:styleId="InfoUtilisateur" w:customStyle="1">
    <w:name w:val="InfoUtilisateur"/>
    <w:basedOn w:val="Normal"/>
    <w:next w:val="Normal"/>
    <w:uiPriority w:val="98"/>
    <w:semiHidden/>
    <w:qFormat/>
    <w:rsid w:val="002f1a18"/>
    <w:pPr>
      <w:keepNext w:val="true"/>
      <w:keepLines/>
      <w:numPr>
        <w:ilvl w:val="0"/>
        <w:numId w:val="4"/>
      </w:numPr>
      <w:pBdr>
        <w:top w:val="single" w:sz="8" w:space="3" w:color="C00000"/>
        <w:left w:val="single" w:sz="8" w:space="1" w:color="C00000"/>
        <w:bottom w:val="single" w:sz="8" w:space="1" w:color="C00000"/>
        <w:right w:val="single" w:sz="8" w:space="1" w:color="C00000"/>
      </w:pBdr>
      <w:shd w:val="clear" w:color="auto" w:fill="FFFFCC"/>
      <w:suppressAutoHyphens w:val="true"/>
      <w:spacing w:before="2" w:after="2"/>
      <w:ind w:right="57"/>
      <w:jc w:val="center"/>
    </w:pPr>
    <w:rPr>
      <w:rFonts w:ascii="Consolas" w:hAnsi="Consolas" w:eastAsia="Batang"/>
      <w:caps/>
      <w:color w:val="C00000"/>
      <w:sz w:val="18"/>
    </w:rPr>
  </w:style>
  <w:style w:type="paragraph" w:styleId="InterTableaux" w:customStyle="1">
    <w:name w:val="InterTableaux"/>
    <w:basedOn w:val="Normal"/>
    <w:next w:val="Normal"/>
    <w:uiPriority w:val="29"/>
    <w:semiHidden/>
    <w:qFormat/>
    <w:rsid w:val="00c33e83"/>
    <w:pPr>
      <w:jc w:val="left"/>
    </w:pPr>
    <w:rPr/>
  </w:style>
  <w:style w:type="paragraph" w:styleId="TablText2" w:customStyle="1">
    <w:name w:val="TablText2"/>
    <w:basedOn w:val="TablTexte"/>
    <w:uiPriority w:val="30"/>
    <w:semiHidden/>
    <w:qFormat/>
    <w:rsid w:val="00384aff"/>
    <w:pPr>
      <w:keepNext w:val="true"/>
    </w:pPr>
    <w:rPr>
      <w:spacing w:val="-2"/>
      <w:sz w:val="17"/>
    </w:rPr>
  </w:style>
  <w:style w:type="paragraph" w:styleId="TablText3" w:customStyle="1">
    <w:name w:val="TablText3"/>
    <w:basedOn w:val="TablTexte"/>
    <w:uiPriority w:val="30"/>
    <w:semiHidden/>
    <w:qFormat/>
    <w:rsid w:val="003206cc"/>
    <w:pPr/>
    <w:rPr>
      <w:spacing w:val="-4"/>
      <w:sz w:val="16"/>
    </w:rPr>
  </w:style>
  <w:style w:type="paragraph" w:styleId="TablText4" w:customStyle="1">
    <w:name w:val="TablText4"/>
    <w:basedOn w:val="TablTexte"/>
    <w:uiPriority w:val="30"/>
    <w:semiHidden/>
    <w:qFormat/>
    <w:rsid w:val="003206cc"/>
    <w:pPr/>
    <w:rPr>
      <w:spacing w:val="-5"/>
      <w:sz w:val="15"/>
    </w:rPr>
  </w:style>
  <w:style w:type="paragraph" w:styleId="TablText5" w:customStyle="1">
    <w:name w:val="TablText5"/>
    <w:basedOn w:val="TablTexte"/>
    <w:uiPriority w:val="30"/>
    <w:semiHidden/>
    <w:qFormat/>
    <w:rsid w:val="00c75288"/>
    <w:pPr/>
    <w:rPr>
      <w:spacing w:val="-6"/>
      <w:sz w:val="14"/>
    </w:rPr>
  </w:style>
  <w:style w:type="paragraph" w:styleId="Normal15ptavant" w:customStyle="1">
    <w:name w:val="Normal 15 pt avant"/>
    <w:basedOn w:val="Normal"/>
    <w:next w:val="Normal"/>
    <w:uiPriority w:val="19"/>
    <w:semiHidden/>
    <w:qFormat/>
    <w:rsid w:val="00fd3caf"/>
    <w:pPr>
      <w:spacing w:before="300" w:after="0"/>
    </w:pPr>
    <w:rPr/>
  </w:style>
  <w:style w:type="paragraph" w:styleId="Sparateurdesnotes" w:customStyle="1">
    <w:name w:val="Séparateur des notes"/>
    <w:basedOn w:val="Normal"/>
    <w:uiPriority w:val="99"/>
    <w:semiHidden/>
    <w:qFormat/>
    <w:rsid w:val="00787f40"/>
    <w:pPr>
      <w:suppressAutoHyphens w:val="true"/>
      <w:spacing w:before="2" w:after="2"/>
      <w:jc w:val="left"/>
    </w:pPr>
    <w:rPr/>
  </w:style>
  <w:style w:type="paragraph" w:styleId="Centr" w:customStyle="1">
    <w:name w:val="Centré"/>
    <w:basedOn w:val="Normal"/>
    <w:next w:val="Normal"/>
    <w:uiPriority w:val="20"/>
    <w:semiHidden/>
    <w:qFormat/>
    <w:rsid w:val="005069b2"/>
    <w:pPr>
      <w:suppressAutoHyphens w:val="true"/>
      <w:spacing w:before="2" w:after="2"/>
      <w:jc w:val="center"/>
    </w:pPr>
    <w:rPr/>
  </w:style>
  <w:style w:type="paragraph" w:styleId="Date">
    <w:name w:val="Date"/>
    <w:basedOn w:val="Normal"/>
    <w:next w:val="Normal"/>
    <w:link w:val="DateChar"/>
    <w:unhideWhenUsed/>
    <w:qFormat/>
    <w:rsid w:val="009e43aa"/>
    <w:pPr>
      <w:suppressAutoHyphens w:val="true"/>
      <w:spacing w:before="0" w:after="800"/>
      <w:ind w:hanging="0"/>
      <w:jc w:val="right"/>
    </w:pPr>
    <w:rPr/>
  </w:style>
  <w:style w:type="paragraph" w:styleId="MmeM" w:customStyle="1">
    <w:name w:val="Mme M."/>
    <w:basedOn w:val="Normal"/>
    <w:uiPriority w:val="4"/>
    <w:qFormat/>
    <w:rsid w:val="007d59df"/>
    <w:pPr>
      <w:suppressAutoHyphens w:val="true"/>
      <w:spacing w:lineRule="auto" w:line="300" w:before="0" w:after="500"/>
      <w:ind w:hanging="0" w:left="4111"/>
      <w:jc w:val="left"/>
    </w:pPr>
    <w:rPr/>
  </w:style>
  <w:style w:type="paragraph" w:styleId="TableofFigures">
    <w:name w:val="table of figures"/>
    <w:basedOn w:val="Normal"/>
    <w:next w:val="Normal"/>
    <w:uiPriority w:val="99"/>
    <w:semiHidden/>
    <w:unhideWhenUsed/>
    <w:rsid w:val="0087191f"/>
    <w:pPr/>
    <w:rPr/>
  </w:style>
  <w:style w:type="paragraph" w:styleId="CommentText">
    <w:name w:val="annotation text"/>
    <w:basedOn w:val="Normal"/>
    <w:link w:val="CommentTextChar"/>
    <w:uiPriority w:val="99"/>
    <w:semiHidden/>
    <w:unhideWhenUsed/>
    <w:rsid w:val="0087191f"/>
    <w:pPr>
      <w:spacing w:lineRule="auto" w:line="240"/>
    </w:pPr>
    <w:rPr>
      <w:szCs w:val="20"/>
    </w:rPr>
  </w:style>
  <w:style w:type="paragraph" w:styleId="Default" w:customStyle="1">
    <w:name w:val="Default"/>
    <w:qFormat/>
    <w:rsid w:val="00ad50dd"/>
    <w:pPr>
      <w:widowControl/>
      <w:suppressAutoHyphens w:val="true"/>
      <w:bidi w:val="0"/>
      <w:spacing w:before="0" w:after="0"/>
      <w:jc w:val="left"/>
    </w:pPr>
    <w:rPr>
      <w:rFonts w:ascii="Arial" w:hAnsi="Arial" w:eastAsia="Tahoma" w:cs="Arial"/>
      <w:color w:val="000000"/>
      <w:kern w:val="0"/>
      <w:sz w:val="24"/>
      <w:szCs w:val="24"/>
      <w:lang w:val="en-GB" w:eastAsia="en-US" w:bidi="ar-SA"/>
    </w:rPr>
  </w:style>
  <w:style w:type="paragraph" w:styleId="NormalWeb">
    <w:name w:val="Normal (Web)"/>
    <w:basedOn w:val="Normal"/>
    <w:uiPriority w:val="99"/>
    <w:semiHidden/>
    <w:unhideWhenUsed/>
    <w:qFormat/>
    <w:rsid w:val="00825826"/>
    <w:pPr/>
    <w:rPr>
      <w:rFonts w:ascii="Times New Roman" w:hAnsi="Times New Roman" w:cs="Times New Roman"/>
      <w:sz w:val="24"/>
      <w:szCs w:val="24"/>
    </w:rPr>
  </w:style>
  <w:style w:type="paragraph" w:styleId="Revision">
    <w:name w:val="Revision"/>
    <w:uiPriority w:val="99"/>
    <w:semiHidden/>
    <w:qFormat/>
    <w:rsid w:val="0034529a"/>
    <w:pPr>
      <w:widowControl/>
      <w:suppressAutoHyphens w:val="false"/>
      <w:bidi w:val="0"/>
      <w:spacing w:before="0" w:after="0"/>
      <w:jc w:val="left"/>
    </w:pPr>
    <w:rPr>
      <w:rFonts w:ascii="Tahoma" w:hAnsi="Tahoma" w:eastAsia="Tahoma" w:cs="" w:asciiTheme="minorHAnsi" w:cstheme="minorBidi" w:eastAsiaTheme="minorHAnsi" w:hAnsiTheme="minorHAnsi"/>
      <w:color w:val="auto"/>
      <w:kern w:val="0"/>
      <w:sz w:val="20"/>
      <w:szCs w:val="22"/>
      <w:lang w:val="fr-F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AUDEPOSITIONNEMENT">
    <w:name w:val="TABLEAU DE POSITIONNEMENT"/>
    <w:basedOn w:val="TableNormal"/>
    <w:uiPriority w:val="99"/>
    <w:rsid w:val="000a5536"/>
    <w:tblPr>
      <w:tblCellMar>
        <w:left w:w="0" w:type="dxa"/>
        <w:right w:w="0" w:type="dxa"/>
      </w:tblCellMar>
    </w:tblPr>
  </w:style>
  <w:style w:type="table" w:styleId="TableGrid">
    <w:name w:val="Table Grid"/>
    <w:basedOn w:val="TableNormal"/>
    <w:uiPriority w:val="39"/>
    <w:rsid w:val="00d020bc"/>
    <w:tblPr>
      <w:tblStyleRowBandSize w:val="1"/>
      <w:tblBorders>
        <w:insideV w:val="single" w:color="FFFFFF" w:themeColor="background1" w:sz="4" w:space="0"/>
      </w:tblBorders>
      <w:tblCellMar>
        <w:left w:w="57" w:type="dxa"/>
        <w:right w:w="57" w:type="dxa"/>
      </w:tblCellMar>
    </w:tblPr>
    <w:tcPr>
      <w:vAlign w:val="center"/>
    </w:tcPr>
    <w:tblStylePr w:type="firstRow">
      <w:pPr>
        <w:wordWrap/>
      </w:pPr>
      <w:rPr>
        <w:b/>
        <w:i w:val="0"/>
        <w:color w:themeColor="background1"/>
      </w:rPr>
      <w:tblPr/>
      <w:trPr>
        <w:tblHeader/>
      </w:trPr>
      <w:tcPr>
        <w:tcBorders>
          <w:top w:val="nil"/>
          <w:left w:val="nil"/>
          <w:bottom w:val="nil"/>
          <w:right w:val="nil"/>
          <w:insideH w:val="nil"/>
          <w:insideV w:val="single" w:color="FFFFFF" w:themeColor="background1" w:sz="4" w:space="0"/>
          <w:tl2br w:val="nil"/>
          <w:tr2bl w:val="nil"/>
        </w:tcBorders>
        <w:shd w:val="clear" w:color="auto" w:fill="E63312" w:themeFill="accent1"/>
      </w:tcPr>
    </w:tblStylePr>
    <w:tblStylePr w:type="lastRow">
      <w:rPr>
        <w:b/>
      </w:rPr>
      <w:tblPr/>
      <w:tcPr>
        <w:tcBorders>
          <w:top w:val="single" w:color="FFFFFF" w:themeColor="background1" w:sz="12" w:space="0"/>
          <w:left w:val="nil"/>
          <w:bottom w:val="single" w:color="FFFFFF" w:themeColor="background1" w:sz="12" w:space="0"/>
          <w:right w:val="nil"/>
          <w:insideH w:val="nil"/>
          <w:insideV w:val="single" w:color="FFFFFF" w:themeColor="background1" w:sz="4" w:space="0"/>
          <w:tl2br w:val="nil"/>
          <w:tr2bl w:val="nil"/>
        </w:tcBorders>
      </w:tcPr>
    </w:tblStylePr>
    <w:tblStylePr w:type="firstCol">
      <w:rPr>
        <w:i w:val="0"/>
      </w:rPr>
      <w:tblPr/>
    </w:tblStylePr>
    <w:tblStylePr w:type="band1Horz">
      <w:tblPr/>
      <w:tcPr>
        <w:tcBorders>
          <w:top w:val="nil"/>
          <w:left w:val="nil"/>
          <w:bottom w:val="nil"/>
          <w:right w:val="nil"/>
          <w:insideH w:val="nil"/>
          <w:insideV w:val="single" w:color="FFFFFF" w:themeColor="background1" w:sz="4" w:space="0"/>
          <w:tl2br w:val="nil"/>
          <w:tr2bl w:val="nil"/>
        </w:tcBorders>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Personnalisé 1">
      <a:dk1>
        <a:srgbClr val="000000"/>
      </a:dk1>
      <a:lt1>
        <a:srgbClr val="ffffff"/>
      </a:lt1>
      <a:dk2>
        <a:srgbClr val="000000"/>
      </a:dk2>
      <a:lt2>
        <a:srgbClr val="ffffff"/>
      </a:lt2>
      <a:accent1>
        <a:srgbClr val="e63312"/>
      </a:accent1>
      <a:accent2>
        <a:srgbClr val="ed7d31"/>
      </a:accent2>
      <a:accent3>
        <a:srgbClr val="595959"/>
      </a:accent3>
      <a:accent4>
        <a:srgbClr val="7f7f7f"/>
      </a:accent4>
      <a:accent5>
        <a:srgbClr val="a5a5a5"/>
      </a:accent5>
      <a:accent6>
        <a:srgbClr val="bfbfbf"/>
      </a:accent6>
      <a:hlink>
        <a:srgbClr val="000000"/>
      </a:hlink>
      <a:folHlink>
        <a:srgbClr val="000000"/>
      </a:folHlink>
    </a:clrScheme>
    <a:fontScheme name="INRIA">
      <a:majorFont>
        <a:latin typeface="Tahoma" pitchFamily="0" charset="1"/>
        <a:ea typeface=""/>
        <a:cs typeface=""/>
      </a:majorFont>
      <a:minorFont>
        <a:latin typeface="Tahoma"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7FD59-01BF-4603-A5C0-E6233CBD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Manager>INRIA</Manager>
  <TotalTime>6</TotalTime>
  <Application>LibreOffice/24.8.0.3$Linux_X86_64 LibreOffice_project/480$Build-3</Application>
  <AppVersion>15.0000</AppVersion>
  <Pages>1</Pages>
  <Words>317</Words>
  <Characters>1859</Characters>
  <CharactersWithSpaces>2160</CharactersWithSpaces>
  <Paragraphs>19</Paragraphs>
  <Company>INRIA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2024-08-28T19:38:00Z</dcterms:created>
  <dc:creator>Microsoft Office User</dc:creator>
  <dc:description/>
  <dc:language>en-US</dc:language>
  <cp:lastModifiedBy/>
  <cp:lastPrinted>2021-08-10T14:21:00Z</cp:lastPrinted>
  <dcterms:modified xsi:type="dcterms:W3CDTF">2024-08-29T20:35:57Z</dcterms:modified>
  <cp:revision>5</cp:revision>
  <dc:subject>INRIA</dc:subject>
  <dc:title>INRIA</dc:title>
</cp:coreProperties>
</file>

<file path=docProps/custom.xml><?xml version="1.0" encoding="utf-8"?>
<Properties xmlns="http://schemas.openxmlformats.org/officeDocument/2006/custom-properties" xmlns:vt="http://schemas.openxmlformats.org/officeDocument/2006/docPropsVTypes"/>
</file>